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895" w:type="dxa"/>
        <w:tblLook w:val="04A0" w:firstRow="1" w:lastRow="0" w:firstColumn="1" w:lastColumn="0" w:noHBand="0" w:noVBand="1"/>
      </w:tblPr>
      <w:tblGrid>
        <w:gridCol w:w="1882"/>
        <w:gridCol w:w="1701"/>
        <w:gridCol w:w="7312"/>
      </w:tblGrid>
      <w:tr w:rsidR="008C5728" w14:paraId="2465ADE2" w14:textId="77777777" w:rsidTr="00D74F66">
        <w:tc>
          <w:tcPr>
            <w:tcW w:w="1882" w:type="dxa"/>
            <w:shd w:val="clear" w:color="auto" w:fill="B4C6E7" w:themeFill="accent1" w:themeFillTint="66"/>
          </w:tcPr>
          <w:p w14:paraId="5D0A9AE2" w14:textId="64E6596A" w:rsidR="000F66A5" w:rsidRPr="000F66A5" w:rsidRDefault="000F66A5" w:rsidP="005F1043">
            <w:pPr>
              <w:ind w:left="708" w:hanging="708"/>
              <w:jc w:val="center"/>
              <w:rPr>
                <w:b/>
                <w:bCs/>
              </w:rPr>
              <w:pPrChange w:id="0" w:author="Alfredo Asensio" w:date="2021-06-24T15:52:00Z">
                <w:pPr>
                  <w:jc w:val="center"/>
                </w:pPr>
              </w:pPrChange>
            </w:pPr>
            <w:r w:rsidRPr="000F66A5">
              <w:rPr>
                <w:b/>
                <w:bCs/>
              </w:rPr>
              <w:t>Intent</w:t>
            </w:r>
          </w:p>
        </w:tc>
        <w:tc>
          <w:tcPr>
            <w:tcW w:w="1701" w:type="dxa"/>
            <w:shd w:val="clear" w:color="auto" w:fill="B4C6E7" w:themeFill="accent1" w:themeFillTint="66"/>
          </w:tcPr>
          <w:p w14:paraId="7AE4B3AE" w14:textId="2B140D88" w:rsidR="000F66A5" w:rsidRPr="000F66A5" w:rsidRDefault="000F66A5" w:rsidP="000F66A5">
            <w:pPr>
              <w:jc w:val="center"/>
              <w:rPr>
                <w:b/>
                <w:bCs/>
              </w:rPr>
            </w:pPr>
            <w:r>
              <w:rPr>
                <w:b/>
                <w:bCs/>
              </w:rPr>
              <w:t>Ejemplo mensaje</w:t>
            </w:r>
            <w:r w:rsidRPr="000F66A5">
              <w:rPr>
                <w:b/>
                <w:bCs/>
              </w:rPr>
              <w:t xml:space="preserve"> usuario</w:t>
            </w:r>
          </w:p>
        </w:tc>
        <w:tc>
          <w:tcPr>
            <w:tcW w:w="7312" w:type="dxa"/>
            <w:shd w:val="clear" w:color="auto" w:fill="B4C6E7" w:themeFill="accent1" w:themeFillTint="66"/>
          </w:tcPr>
          <w:p w14:paraId="32CE0369" w14:textId="059D2CDD" w:rsidR="000F66A5" w:rsidRPr="000F66A5" w:rsidRDefault="000F66A5" w:rsidP="000F66A5">
            <w:pPr>
              <w:jc w:val="center"/>
              <w:rPr>
                <w:b/>
                <w:bCs/>
              </w:rPr>
            </w:pPr>
            <w:r w:rsidRPr="000F66A5">
              <w:rPr>
                <w:b/>
                <w:bCs/>
              </w:rPr>
              <w:t>Respuesta</w:t>
            </w:r>
          </w:p>
        </w:tc>
      </w:tr>
      <w:tr w:rsidR="008C5728" w14:paraId="4CFCE4BB" w14:textId="77777777" w:rsidTr="00D74F66">
        <w:tc>
          <w:tcPr>
            <w:tcW w:w="1882" w:type="dxa"/>
          </w:tcPr>
          <w:p w14:paraId="6BCC8FAA" w14:textId="16398242" w:rsidR="000F66A5" w:rsidRPr="008C5728" w:rsidRDefault="000F66A5" w:rsidP="000F66A5">
            <w:pPr>
              <w:rPr>
                <w:rFonts w:cstheme="minorHAnsi"/>
                <w:sz w:val="18"/>
                <w:szCs w:val="18"/>
              </w:rPr>
            </w:pPr>
            <w:r w:rsidRPr="008C5728">
              <w:rPr>
                <w:rFonts w:cstheme="minorHAnsi"/>
                <w:sz w:val="18"/>
                <w:szCs w:val="18"/>
              </w:rPr>
              <w:t>adios</w:t>
            </w:r>
          </w:p>
        </w:tc>
        <w:tc>
          <w:tcPr>
            <w:tcW w:w="1701" w:type="dxa"/>
          </w:tcPr>
          <w:p w14:paraId="21B0616C" w14:textId="6101B83E" w:rsidR="000F66A5" w:rsidRPr="000F66A5" w:rsidRDefault="000F66A5" w:rsidP="000F66A5">
            <w:pPr>
              <w:rPr>
                <w:sz w:val="18"/>
                <w:szCs w:val="18"/>
              </w:rPr>
            </w:pPr>
            <w:r w:rsidRPr="000F66A5">
              <w:rPr>
                <w:sz w:val="18"/>
                <w:szCs w:val="18"/>
              </w:rPr>
              <w:t>Adiós</w:t>
            </w:r>
          </w:p>
        </w:tc>
        <w:tc>
          <w:tcPr>
            <w:tcW w:w="7312" w:type="dxa"/>
          </w:tcPr>
          <w:p w14:paraId="06963F09" w14:textId="40ABBDDD" w:rsidR="000F66A5" w:rsidRPr="000F66A5" w:rsidRDefault="000F66A5" w:rsidP="000F66A5">
            <w:pPr>
              <w:rPr>
                <w:sz w:val="18"/>
                <w:szCs w:val="18"/>
              </w:rPr>
            </w:pPr>
            <w:r w:rsidRPr="000F66A5">
              <w:rPr>
                <w:sz w:val="18"/>
                <w:szCs w:val="18"/>
              </w:rPr>
              <w:t>Espero haber sido de utilidad. Un saludo :)</w:t>
            </w:r>
          </w:p>
        </w:tc>
      </w:tr>
      <w:tr w:rsidR="008C5728" w14:paraId="304E3764" w14:textId="77777777" w:rsidTr="00D74F66">
        <w:tc>
          <w:tcPr>
            <w:tcW w:w="1882" w:type="dxa"/>
          </w:tcPr>
          <w:p w14:paraId="1CDFB712" w14:textId="74E2B41B" w:rsidR="000F66A5" w:rsidRPr="008C5728" w:rsidRDefault="000F66A5" w:rsidP="000F66A5">
            <w:pPr>
              <w:rPr>
                <w:rFonts w:cstheme="minorHAnsi"/>
                <w:sz w:val="18"/>
                <w:szCs w:val="18"/>
              </w:rPr>
            </w:pPr>
            <w:r w:rsidRPr="008C5728">
              <w:rPr>
                <w:rFonts w:cstheme="minorHAnsi"/>
                <w:sz w:val="18"/>
                <w:szCs w:val="18"/>
              </w:rPr>
              <w:t>adjuntar_videos</w:t>
            </w:r>
          </w:p>
        </w:tc>
        <w:tc>
          <w:tcPr>
            <w:tcW w:w="1701" w:type="dxa"/>
          </w:tcPr>
          <w:p w14:paraId="4D7EFEE9" w14:textId="5F3E5D18" w:rsidR="000F66A5" w:rsidRPr="000F66A5" w:rsidRDefault="000F66A5" w:rsidP="000F66A5">
            <w:pPr>
              <w:rPr>
                <w:sz w:val="18"/>
                <w:szCs w:val="18"/>
              </w:rPr>
            </w:pPr>
            <w:r w:rsidRPr="000F66A5">
              <w:rPr>
                <w:sz w:val="18"/>
                <w:szCs w:val="18"/>
              </w:rPr>
              <w:t>¿Se pueden adjuntar videos en el depósito del TFG??</w:t>
            </w:r>
          </w:p>
        </w:tc>
        <w:tc>
          <w:tcPr>
            <w:tcW w:w="7312" w:type="dxa"/>
          </w:tcPr>
          <w:p w14:paraId="1C061487" w14:textId="2BC6F074" w:rsidR="000F66A5" w:rsidRPr="000F66A5" w:rsidRDefault="000F66A5" w:rsidP="000F66A5">
            <w:pPr>
              <w:rPr>
                <w:sz w:val="18"/>
                <w:szCs w:val="18"/>
              </w:rPr>
            </w:pPr>
            <w:r w:rsidRPr="000F66A5">
              <w:rPr>
                <w:sz w:val="18"/>
                <w:szCs w:val="18"/>
              </w:rPr>
              <w:t>No se pueden adjuntar videos en el depósito. Se subirá un documento con los enlaces a dichos vídeos que deberán estar colgados en YouTube.</w:t>
            </w:r>
          </w:p>
        </w:tc>
      </w:tr>
      <w:tr w:rsidR="008C5728" w14:paraId="4075BF44" w14:textId="77777777" w:rsidTr="00D74F66">
        <w:tc>
          <w:tcPr>
            <w:tcW w:w="1882" w:type="dxa"/>
          </w:tcPr>
          <w:p w14:paraId="43AFC195" w14:textId="3B4D52F0" w:rsidR="000F66A5" w:rsidRPr="008C5728" w:rsidRDefault="000F66A5" w:rsidP="000F66A5">
            <w:pPr>
              <w:rPr>
                <w:rFonts w:cstheme="minorHAnsi"/>
                <w:sz w:val="18"/>
                <w:szCs w:val="18"/>
              </w:rPr>
            </w:pPr>
            <w:r w:rsidRPr="008C5728">
              <w:rPr>
                <w:rFonts w:cstheme="minorHAnsi"/>
                <w:sz w:val="18"/>
                <w:szCs w:val="18"/>
              </w:rPr>
              <w:t>ayuda_profesor</w:t>
            </w:r>
          </w:p>
        </w:tc>
        <w:tc>
          <w:tcPr>
            <w:tcW w:w="1701" w:type="dxa"/>
          </w:tcPr>
          <w:p w14:paraId="48A24B31" w14:textId="2B3CDC44" w:rsidR="000F66A5" w:rsidRPr="000F66A5" w:rsidRDefault="000F66A5" w:rsidP="000F66A5">
            <w:pPr>
              <w:rPr>
                <w:sz w:val="18"/>
                <w:szCs w:val="18"/>
              </w:rPr>
            </w:pPr>
            <w:r>
              <w:rPr>
                <w:sz w:val="18"/>
                <w:szCs w:val="18"/>
              </w:rPr>
              <w:t>¿Me ayudará algún profesor?</w:t>
            </w:r>
          </w:p>
        </w:tc>
        <w:tc>
          <w:tcPr>
            <w:tcW w:w="7312" w:type="dxa"/>
          </w:tcPr>
          <w:p w14:paraId="152B7D61" w14:textId="6942C399" w:rsidR="000F66A5" w:rsidRPr="000F66A5" w:rsidRDefault="000F66A5" w:rsidP="000F66A5">
            <w:pPr>
              <w:rPr>
                <w:sz w:val="18"/>
                <w:szCs w:val="18"/>
              </w:rPr>
            </w:pPr>
            <w:r w:rsidRPr="000F66A5">
              <w:rPr>
                <w:sz w:val="18"/>
                <w:szCs w:val="18"/>
              </w:rPr>
              <w:t>El principal apoyo para ayudarte con tu TFG será tu tutor</w:t>
            </w:r>
            <w:ins w:id="1" w:author="RAUL MARTICORENA SANCHEZ" w:date="2021-02-17T17:20:00Z">
              <w:r w:rsidR="000C3D80">
                <w:rPr>
                  <w:sz w:val="18"/>
                  <w:szCs w:val="18"/>
                </w:rPr>
                <w:t xml:space="preserve"> o tutora</w:t>
              </w:r>
            </w:ins>
            <w:r w:rsidRPr="000F66A5">
              <w:rPr>
                <w:sz w:val="18"/>
                <w:szCs w:val="18"/>
              </w:rPr>
              <w:t xml:space="preserve">. En caso de que </w:t>
            </w:r>
            <w:del w:id="2" w:author="RAUL MARTICORENA SANCHEZ" w:date="2021-02-17T18:06:00Z">
              <w:r w:rsidRPr="000F66A5" w:rsidDel="00B2455E">
                <w:rPr>
                  <w:sz w:val="18"/>
                  <w:szCs w:val="18"/>
                </w:rPr>
                <w:delText>all</w:delText>
              </w:r>
            </w:del>
            <w:del w:id="3" w:author="RAUL MARTICORENA SANCHEZ" w:date="2021-02-17T17:20:00Z">
              <w:r w:rsidRPr="000F66A5" w:rsidDel="000C3D80">
                <w:rPr>
                  <w:sz w:val="18"/>
                  <w:szCs w:val="18"/>
                </w:rPr>
                <w:delText>á</w:delText>
              </w:r>
            </w:del>
            <w:ins w:id="4" w:author="RAUL MARTICORENA SANCHEZ" w:date="2021-02-17T18:06:00Z">
              <w:r w:rsidR="00B2455E">
                <w:rPr>
                  <w:sz w:val="18"/>
                  <w:szCs w:val="18"/>
                </w:rPr>
                <w:t>haya</w:t>
              </w:r>
            </w:ins>
            <w:r w:rsidRPr="000F66A5">
              <w:rPr>
                <w:sz w:val="18"/>
                <w:szCs w:val="18"/>
              </w:rPr>
              <w:t xml:space="preserve"> algún problema concreto que necesite la consulta a otros profesores</w:t>
            </w:r>
            <w:ins w:id="5" w:author="RAUL MARTICORENA SANCHEZ" w:date="2021-02-17T17:20:00Z">
              <w:r w:rsidR="000C3D80">
                <w:rPr>
                  <w:sz w:val="18"/>
                  <w:szCs w:val="18"/>
                </w:rPr>
                <w:t>,</w:t>
              </w:r>
            </w:ins>
            <w:r w:rsidRPr="000F66A5">
              <w:rPr>
                <w:sz w:val="18"/>
                <w:szCs w:val="18"/>
              </w:rPr>
              <w:t xml:space="preserve"> él</w:t>
            </w:r>
            <w:ins w:id="6" w:author="RAUL MARTICORENA SANCHEZ" w:date="2021-02-17T17:20:00Z">
              <w:r w:rsidR="000C3D80">
                <w:rPr>
                  <w:sz w:val="18"/>
                  <w:szCs w:val="18"/>
                </w:rPr>
                <w:t xml:space="preserve"> o ella</w:t>
              </w:r>
            </w:ins>
            <w:r w:rsidRPr="000F66A5">
              <w:rPr>
                <w:sz w:val="18"/>
                <w:szCs w:val="18"/>
              </w:rPr>
              <w:t xml:space="preserve"> te lo indicará.</w:t>
            </w:r>
          </w:p>
        </w:tc>
      </w:tr>
      <w:tr w:rsidR="008C5728" w14:paraId="24AC2951" w14:textId="77777777" w:rsidTr="00D74F66">
        <w:tc>
          <w:tcPr>
            <w:tcW w:w="1882" w:type="dxa"/>
          </w:tcPr>
          <w:p w14:paraId="0037630E" w14:textId="36048992" w:rsidR="000F66A5" w:rsidRPr="008C5728" w:rsidRDefault="000F66A5" w:rsidP="000F66A5">
            <w:pPr>
              <w:rPr>
                <w:rFonts w:cstheme="minorHAnsi"/>
                <w:sz w:val="18"/>
                <w:szCs w:val="18"/>
              </w:rPr>
            </w:pPr>
            <w:r w:rsidRPr="008C5728">
              <w:rPr>
                <w:rFonts w:cstheme="minorHAnsi"/>
                <w:sz w:val="18"/>
                <w:szCs w:val="18"/>
              </w:rPr>
              <w:t>cambiar</w:t>
            </w:r>
          </w:p>
        </w:tc>
        <w:tc>
          <w:tcPr>
            <w:tcW w:w="1701" w:type="dxa"/>
          </w:tcPr>
          <w:p w14:paraId="67DFD145" w14:textId="2DA30A83" w:rsidR="000F66A5" w:rsidRPr="000F66A5" w:rsidRDefault="000F66A5" w:rsidP="000F66A5">
            <w:pPr>
              <w:rPr>
                <w:sz w:val="18"/>
                <w:szCs w:val="18"/>
              </w:rPr>
            </w:pPr>
            <w:r>
              <w:rPr>
                <w:sz w:val="18"/>
                <w:szCs w:val="18"/>
              </w:rPr>
              <w:t>¿Puedo cambiar de tutor o tema?</w:t>
            </w:r>
          </w:p>
        </w:tc>
        <w:tc>
          <w:tcPr>
            <w:tcW w:w="7312" w:type="dxa"/>
          </w:tcPr>
          <w:p w14:paraId="106C4553" w14:textId="22313DE2" w:rsidR="000F66A5" w:rsidRPr="000F66A5" w:rsidRDefault="000F66A5" w:rsidP="000F66A5">
            <w:pPr>
              <w:rPr>
                <w:sz w:val="18"/>
                <w:szCs w:val="18"/>
              </w:rPr>
            </w:pPr>
            <w:r w:rsidRPr="000F66A5">
              <w:rPr>
                <w:sz w:val="18"/>
                <w:szCs w:val="18"/>
              </w:rPr>
              <w:t>El estudiante que quiera realizar un cambio de tutor y/o tema deberá solicitarlo al Tribunal por escrito, de manera motivada, en el plazo máximo de un mes desde la fecha de la publicación de la asignación. El Tribunal estará obligado a contestar al alumno por escrito en un plazo máximo de siete días hábiles. En dicho escrito se motivará la resolución del TFG/TFM a la petición del alumno.</w:t>
            </w:r>
          </w:p>
        </w:tc>
      </w:tr>
      <w:tr w:rsidR="008C5728" w14:paraId="6DDEC429" w14:textId="77777777" w:rsidTr="00D74F66">
        <w:tc>
          <w:tcPr>
            <w:tcW w:w="1882" w:type="dxa"/>
          </w:tcPr>
          <w:p w14:paraId="7BB9C9AF" w14:textId="34087D19" w:rsidR="000F66A5" w:rsidRPr="008C5728" w:rsidRDefault="000F66A5" w:rsidP="000F66A5">
            <w:pPr>
              <w:rPr>
                <w:rFonts w:cstheme="minorHAnsi"/>
                <w:sz w:val="18"/>
                <w:szCs w:val="18"/>
              </w:rPr>
            </w:pPr>
            <w:r w:rsidRPr="008C5728">
              <w:rPr>
                <w:rFonts w:cstheme="minorHAnsi"/>
                <w:sz w:val="18"/>
                <w:szCs w:val="18"/>
              </w:rPr>
              <w:t>Como_defensa</w:t>
            </w:r>
          </w:p>
        </w:tc>
        <w:tc>
          <w:tcPr>
            <w:tcW w:w="1701" w:type="dxa"/>
          </w:tcPr>
          <w:p w14:paraId="217B46CC" w14:textId="7BB13F23" w:rsidR="000F66A5" w:rsidRPr="000F66A5" w:rsidRDefault="000F66A5" w:rsidP="000F66A5">
            <w:pPr>
              <w:rPr>
                <w:sz w:val="18"/>
                <w:szCs w:val="18"/>
              </w:rPr>
            </w:pPr>
            <w:r w:rsidRPr="000F66A5">
              <w:rPr>
                <w:sz w:val="18"/>
                <w:szCs w:val="18"/>
              </w:rPr>
              <w:t xml:space="preserve">¿Cómo se hace la defensa del </w:t>
            </w:r>
            <w:r w:rsidR="00381F07">
              <w:rPr>
                <w:sz w:val="18"/>
                <w:szCs w:val="18"/>
              </w:rPr>
              <w:t>TFG</w:t>
            </w:r>
            <w:r w:rsidRPr="000F66A5">
              <w:rPr>
                <w:sz w:val="18"/>
                <w:szCs w:val="18"/>
              </w:rPr>
              <w:t>?</w:t>
            </w:r>
          </w:p>
        </w:tc>
        <w:tc>
          <w:tcPr>
            <w:tcW w:w="7312" w:type="dxa"/>
          </w:tcPr>
          <w:p w14:paraId="1157BC48" w14:textId="0EACEE1A" w:rsidR="000F66A5" w:rsidRPr="000F66A5" w:rsidRDefault="000F66A5" w:rsidP="000F66A5">
            <w:pPr>
              <w:rPr>
                <w:sz w:val="18"/>
                <w:szCs w:val="18"/>
              </w:rPr>
            </w:pPr>
            <w:r w:rsidRPr="000F66A5">
              <w:rPr>
                <w:sz w:val="18"/>
                <w:szCs w:val="18"/>
              </w:rPr>
              <w:t>La defensa se realiza oralmente, apoyándose en medios audiovisuales y demostraciones prácticas, durante un periodo de tiempo de 10 a 15 minutos. Posteriormente se realiza un turno de preguntas por parte del tribunal a responder por el alumnado.</w:t>
            </w:r>
          </w:p>
        </w:tc>
      </w:tr>
      <w:tr w:rsidR="008C5728" w14:paraId="360019E9" w14:textId="77777777" w:rsidTr="00D74F66">
        <w:tc>
          <w:tcPr>
            <w:tcW w:w="1882" w:type="dxa"/>
          </w:tcPr>
          <w:p w14:paraId="161846F8" w14:textId="279CDAE6" w:rsidR="000F66A5" w:rsidRPr="008C5728" w:rsidRDefault="000F66A5" w:rsidP="000F66A5">
            <w:pPr>
              <w:rPr>
                <w:rFonts w:cstheme="minorHAnsi"/>
                <w:sz w:val="18"/>
                <w:szCs w:val="18"/>
              </w:rPr>
            </w:pPr>
            <w:r w:rsidRPr="008C5728">
              <w:rPr>
                <w:rFonts w:cstheme="minorHAnsi"/>
                <w:sz w:val="18"/>
                <w:szCs w:val="18"/>
              </w:rPr>
              <w:t>como_elijo_trabajo</w:t>
            </w:r>
          </w:p>
        </w:tc>
        <w:tc>
          <w:tcPr>
            <w:tcW w:w="1701" w:type="dxa"/>
          </w:tcPr>
          <w:p w14:paraId="3C674520" w14:textId="6BC625D2" w:rsidR="000F66A5" w:rsidRPr="000F66A5" w:rsidRDefault="000F66A5" w:rsidP="000F66A5">
            <w:pPr>
              <w:rPr>
                <w:sz w:val="18"/>
                <w:szCs w:val="18"/>
              </w:rPr>
            </w:pPr>
            <w:r>
              <w:rPr>
                <w:sz w:val="18"/>
                <w:szCs w:val="18"/>
              </w:rPr>
              <w:t>¿Cómo elijo un tema?</w:t>
            </w:r>
          </w:p>
        </w:tc>
        <w:tc>
          <w:tcPr>
            <w:tcW w:w="7312" w:type="dxa"/>
          </w:tcPr>
          <w:p w14:paraId="3A3682C2" w14:textId="5DC2CAFF" w:rsidR="000F66A5" w:rsidRPr="000F66A5" w:rsidDel="00A85E80" w:rsidRDefault="000F66A5" w:rsidP="000F66A5">
            <w:pPr>
              <w:rPr>
                <w:del w:id="7" w:author="Raúl Marticorena Sánchez" w:date="2021-02-18T09:53:00Z"/>
                <w:sz w:val="18"/>
                <w:szCs w:val="18"/>
              </w:rPr>
            </w:pPr>
            <w:del w:id="8" w:author="Raúl Marticorena Sánchez" w:date="2021-02-18T09:53:00Z">
              <w:r w:rsidRPr="000F66A5" w:rsidDel="00A85E80">
                <w:rPr>
                  <w:sz w:val="18"/>
                  <w:szCs w:val="18"/>
                </w:rPr>
                <w:delText>•Antes de comenzar la convocatoria los tutores/estudiantes/empresas (consulta modalidades A, B, C de ofertas de TFG) recogen las propuestas de TFG</w:delText>
              </w:r>
            </w:del>
          </w:p>
          <w:p w14:paraId="58431FA5" w14:textId="77777777" w:rsidR="000F66A5" w:rsidRPr="000F66A5" w:rsidRDefault="000F66A5" w:rsidP="000F66A5">
            <w:pPr>
              <w:rPr>
                <w:sz w:val="18"/>
                <w:szCs w:val="18"/>
              </w:rPr>
            </w:pPr>
            <w:r w:rsidRPr="000F66A5">
              <w:rPr>
                <w:sz w:val="18"/>
                <w:szCs w:val="18"/>
              </w:rPr>
              <w:t>•El tribunal publica la lista con la oferta de trabajos en las primeras semanas del semestre</w:t>
            </w:r>
          </w:p>
          <w:p w14:paraId="2221EE9C" w14:textId="77777777" w:rsidR="000F66A5" w:rsidRPr="000F66A5" w:rsidRDefault="000F66A5" w:rsidP="000F66A5">
            <w:pPr>
              <w:rPr>
                <w:sz w:val="18"/>
                <w:szCs w:val="18"/>
              </w:rPr>
            </w:pPr>
            <w:r w:rsidRPr="000F66A5">
              <w:rPr>
                <w:sz w:val="18"/>
                <w:szCs w:val="18"/>
              </w:rPr>
              <w:t>•Los alumnos sin TFG de ese semestre se ponen en contacto con los tutores de los TFG de su interés.</w:t>
            </w:r>
          </w:p>
          <w:p w14:paraId="0ACB9F35" w14:textId="77777777" w:rsidR="000F66A5" w:rsidRPr="000F66A5" w:rsidRDefault="000F66A5" w:rsidP="000F66A5">
            <w:pPr>
              <w:rPr>
                <w:sz w:val="18"/>
                <w:szCs w:val="18"/>
              </w:rPr>
            </w:pPr>
            <w:r w:rsidRPr="000F66A5">
              <w:rPr>
                <w:sz w:val="18"/>
                <w:szCs w:val="18"/>
              </w:rPr>
              <w:t>•El tutor confirma a un alumno que le asigna un trabajo</w:t>
            </w:r>
          </w:p>
          <w:p w14:paraId="40A76123" w14:textId="77777777" w:rsidR="000F66A5" w:rsidRPr="000F66A5" w:rsidRDefault="000F66A5" w:rsidP="000F66A5">
            <w:pPr>
              <w:rPr>
                <w:sz w:val="18"/>
                <w:szCs w:val="18"/>
              </w:rPr>
            </w:pPr>
            <w:r w:rsidRPr="000F66A5">
              <w:rPr>
                <w:sz w:val="18"/>
                <w:szCs w:val="18"/>
              </w:rPr>
              <w:t>•El alumno notifica la asignación en el foro</w:t>
            </w:r>
          </w:p>
          <w:p w14:paraId="70464DFC" w14:textId="77777777" w:rsidR="000F66A5" w:rsidRPr="000F66A5" w:rsidRDefault="000F66A5" w:rsidP="000F66A5">
            <w:pPr>
              <w:rPr>
                <w:sz w:val="18"/>
                <w:szCs w:val="18"/>
              </w:rPr>
            </w:pPr>
            <w:r w:rsidRPr="000F66A5">
              <w:rPr>
                <w:sz w:val="18"/>
                <w:szCs w:val="18"/>
              </w:rPr>
              <w:t>•El tribunal publica la asignación</w:t>
            </w:r>
          </w:p>
          <w:p w14:paraId="60D3BCD5" w14:textId="542AA752" w:rsidR="000F66A5" w:rsidRPr="000F66A5" w:rsidRDefault="000F66A5" w:rsidP="000F66A5">
            <w:pPr>
              <w:rPr>
                <w:sz w:val="18"/>
                <w:szCs w:val="18"/>
              </w:rPr>
            </w:pPr>
            <w:r w:rsidRPr="000F66A5">
              <w:rPr>
                <w:sz w:val="18"/>
                <w:szCs w:val="18"/>
              </w:rPr>
              <w:t>•Si pasado un mes del inicio del semestre un alumno no ha notificado la asignación, se le asignará uno de los trabajos disponibles</w:t>
            </w:r>
          </w:p>
        </w:tc>
      </w:tr>
      <w:tr w:rsidR="008C5728" w14:paraId="41317C38" w14:textId="77777777" w:rsidTr="00D74F66">
        <w:tc>
          <w:tcPr>
            <w:tcW w:w="1882" w:type="dxa"/>
          </w:tcPr>
          <w:p w14:paraId="3CEED404" w14:textId="1EE06509" w:rsidR="000F66A5" w:rsidRPr="008C5728" w:rsidRDefault="000F66A5" w:rsidP="000F66A5">
            <w:pPr>
              <w:rPr>
                <w:rFonts w:cstheme="minorHAnsi"/>
                <w:sz w:val="18"/>
                <w:szCs w:val="18"/>
              </w:rPr>
            </w:pPr>
            <w:r w:rsidRPr="008C5728">
              <w:rPr>
                <w:rFonts w:cstheme="minorHAnsi"/>
                <w:sz w:val="18"/>
                <w:szCs w:val="18"/>
              </w:rPr>
              <w:t>como_elijo_tutor</w:t>
            </w:r>
          </w:p>
        </w:tc>
        <w:tc>
          <w:tcPr>
            <w:tcW w:w="1701" w:type="dxa"/>
          </w:tcPr>
          <w:p w14:paraId="31486529" w14:textId="512F0B7A" w:rsidR="000F66A5" w:rsidRPr="000F66A5" w:rsidRDefault="000F66A5" w:rsidP="000F66A5">
            <w:pPr>
              <w:rPr>
                <w:sz w:val="18"/>
                <w:szCs w:val="18"/>
              </w:rPr>
            </w:pPr>
            <w:r>
              <w:rPr>
                <w:sz w:val="18"/>
                <w:szCs w:val="18"/>
              </w:rPr>
              <w:t>¿Cómo elijo tutor?</w:t>
            </w:r>
          </w:p>
        </w:tc>
        <w:tc>
          <w:tcPr>
            <w:tcW w:w="7312" w:type="dxa"/>
          </w:tcPr>
          <w:p w14:paraId="415DA937" w14:textId="7A240BF7" w:rsidR="000F66A5" w:rsidRPr="000F66A5" w:rsidRDefault="000F66A5" w:rsidP="000F66A5">
            <w:pPr>
              <w:rPr>
                <w:sz w:val="18"/>
                <w:szCs w:val="18"/>
              </w:rPr>
            </w:pPr>
            <w:r w:rsidRPr="000F66A5">
              <w:rPr>
                <w:sz w:val="18"/>
                <w:szCs w:val="18"/>
              </w:rPr>
              <w:t>En la modalidad C de oferta de TFG por el alumno una buena opción es identificar los conceptos teóricos principales que se necesitan en el TFG y buscar a los profesores de las guías docentes de las asignaturas del Grado que te los enseñaron.</w:t>
            </w:r>
          </w:p>
        </w:tc>
      </w:tr>
      <w:tr w:rsidR="008C5728" w14:paraId="412CF931" w14:textId="77777777" w:rsidTr="00D74F66">
        <w:tc>
          <w:tcPr>
            <w:tcW w:w="1882" w:type="dxa"/>
          </w:tcPr>
          <w:p w14:paraId="227756FF" w14:textId="12D2CEA3" w:rsidR="000F66A5" w:rsidRPr="008C5728" w:rsidRDefault="008C5728" w:rsidP="000F66A5">
            <w:pPr>
              <w:rPr>
                <w:rFonts w:cstheme="minorHAnsi"/>
                <w:sz w:val="18"/>
                <w:szCs w:val="18"/>
              </w:rPr>
            </w:pPr>
            <w:r w:rsidRPr="008C5728">
              <w:rPr>
                <w:rFonts w:cstheme="minorHAnsi"/>
                <w:sz w:val="18"/>
                <w:szCs w:val="18"/>
              </w:rPr>
              <w:t>comodin</w:t>
            </w:r>
          </w:p>
        </w:tc>
        <w:tc>
          <w:tcPr>
            <w:tcW w:w="1701" w:type="dxa"/>
          </w:tcPr>
          <w:p w14:paraId="575148A1" w14:textId="74C1FA1A" w:rsidR="000F66A5" w:rsidRPr="000F66A5" w:rsidRDefault="008C5728" w:rsidP="000F66A5">
            <w:pPr>
              <w:rPr>
                <w:sz w:val="18"/>
                <w:szCs w:val="18"/>
              </w:rPr>
            </w:pPr>
            <w:r>
              <w:rPr>
                <w:sz w:val="18"/>
                <w:szCs w:val="18"/>
              </w:rPr>
              <w:t>*PREGUNTA AMBIGUA *</w:t>
            </w:r>
          </w:p>
        </w:tc>
        <w:tc>
          <w:tcPr>
            <w:tcW w:w="7312" w:type="dxa"/>
          </w:tcPr>
          <w:p w14:paraId="645C3A14" w14:textId="30C625CB" w:rsidR="000F66A5" w:rsidRPr="000F66A5" w:rsidRDefault="008C5728" w:rsidP="000F66A5">
            <w:pPr>
              <w:rPr>
                <w:sz w:val="18"/>
                <w:szCs w:val="18"/>
              </w:rPr>
            </w:pPr>
            <w:r w:rsidRPr="008C5728">
              <w:rPr>
                <w:sz w:val="18"/>
                <w:szCs w:val="18"/>
              </w:rPr>
              <w:t>No he entendido, ¿puedes precisar más la pregunta?</w:t>
            </w:r>
          </w:p>
        </w:tc>
      </w:tr>
      <w:tr w:rsidR="008C5728" w14:paraId="3F9925FC" w14:textId="77777777" w:rsidTr="00D74F66">
        <w:tc>
          <w:tcPr>
            <w:tcW w:w="1882" w:type="dxa"/>
          </w:tcPr>
          <w:p w14:paraId="7560A42A" w14:textId="48D67B1A" w:rsidR="000F66A5" w:rsidRPr="008C5728" w:rsidRDefault="008C5728" w:rsidP="000F66A5">
            <w:pPr>
              <w:rPr>
                <w:rFonts w:cstheme="minorHAnsi"/>
                <w:sz w:val="18"/>
                <w:szCs w:val="18"/>
              </w:rPr>
            </w:pPr>
            <w:r w:rsidRPr="008C5728">
              <w:rPr>
                <w:rFonts w:cstheme="minorHAnsi"/>
                <w:sz w:val="18"/>
                <w:szCs w:val="18"/>
              </w:rPr>
              <w:t>componentes_trabajo</w:t>
            </w:r>
          </w:p>
        </w:tc>
        <w:tc>
          <w:tcPr>
            <w:tcW w:w="1701" w:type="dxa"/>
          </w:tcPr>
          <w:p w14:paraId="1786D785" w14:textId="2B920189" w:rsidR="000F66A5" w:rsidRPr="000F66A5" w:rsidRDefault="008C5728" w:rsidP="000F66A5">
            <w:pPr>
              <w:rPr>
                <w:sz w:val="18"/>
                <w:szCs w:val="18"/>
              </w:rPr>
            </w:pPr>
            <w:r>
              <w:rPr>
                <w:sz w:val="18"/>
                <w:szCs w:val="18"/>
              </w:rPr>
              <w:t>¿De que consta el trabajo?</w:t>
            </w:r>
          </w:p>
        </w:tc>
        <w:tc>
          <w:tcPr>
            <w:tcW w:w="7312" w:type="dxa"/>
          </w:tcPr>
          <w:p w14:paraId="2B06D153" w14:textId="5C9CDBC1" w:rsidR="000F66A5" w:rsidRPr="000F66A5" w:rsidRDefault="008C5728" w:rsidP="000F66A5">
            <w:pPr>
              <w:rPr>
                <w:sz w:val="18"/>
                <w:szCs w:val="18"/>
              </w:rPr>
            </w:pPr>
            <w:r w:rsidRPr="008C5728">
              <w:rPr>
                <w:sz w:val="18"/>
                <w:szCs w:val="18"/>
              </w:rPr>
              <w:t>Para la entrega se habilitan en UBUVirtual, en la convocatoria correspondientes las subidas de ficheros correspondientes (memoria</w:t>
            </w:r>
            <w:ins w:id="9" w:author="RAUL MARTICORENA SANCHEZ" w:date="2021-02-17T17:25:00Z">
              <w:r w:rsidR="000C3D80">
                <w:rPr>
                  <w:sz w:val="18"/>
                  <w:szCs w:val="18"/>
                </w:rPr>
                <w:t xml:space="preserve"> y</w:t>
              </w:r>
            </w:ins>
            <w:del w:id="10" w:author="RAUL MARTICORENA SANCHEZ" w:date="2021-02-17T17:25:00Z">
              <w:r w:rsidRPr="008C5728" w:rsidDel="000C3D80">
                <w:rPr>
                  <w:sz w:val="18"/>
                  <w:szCs w:val="18"/>
                </w:rPr>
                <w:delText>,</w:delText>
              </w:r>
            </w:del>
            <w:r w:rsidRPr="008C5728">
              <w:rPr>
                <w:sz w:val="18"/>
                <w:szCs w:val="18"/>
              </w:rPr>
              <w:t xml:space="preserve"> anexos</w:t>
            </w:r>
            <w:del w:id="11" w:author="RAUL MARTICORENA SANCHEZ" w:date="2021-02-17T17:25:00Z">
              <w:r w:rsidRPr="008C5728" w:rsidDel="000C3D80">
                <w:rPr>
                  <w:sz w:val="18"/>
                  <w:szCs w:val="18"/>
                </w:rPr>
                <w:delText>, fuentes y otros enlaces de interés</w:delText>
              </w:r>
            </w:del>
            <w:r w:rsidRPr="008C5728">
              <w:rPr>
                <w:sz w:val="18"/>
                <w:szCs w:val="18"/>
              </w:rPr>
              <w:t>).</w:t>
            </w:r>
          </w:p>
        </w:tc>
      </w:tr>
      <w:tr w:rsidR="008C5728" w14:paraId="7FB12D0A" w14:textId="77777777" w:rsidTr="00D74F66">
        <w:tc>
          <w:tcPr>
            <w:tcW w:w="1882" w:type="dxa"/>
          </w:tcPr>
          <w:p w14:paraId="7152FD4D" w14:textId="03995B19" w:rsidR="000F66A5" w:rsidRPr="008C5728" w:rsidRDefault="008C5728" w:rsidP="000F66A5">
            <w:pPr>
              <w:rPr>
                <w:rFonts w:cstheme="minorHAnsi"/>
                <w:sz w:val="18"/>
                <w:szCs w:val="18"/>
              </w:rPr>
            </w:pPr>
            <w:r w:rsidRPr="008C5728">
              <w:rPr>
                <w:rFonts w:cstheme="minorHAnsi"/>
                <w:sz w:val="18"/>
                <w:szCs w:val="18"/>
              </w:rPr>
              <w:t>Consejo</w:t>
            </w:r>
          </w:p>
        </w:tc>
        <w:tc>
          <w:tcPr>
            <w:tcW w:w="1701" w:type="dxa"/>
          </w:tcPr>
          <w:p w14:paraId="17CC5B20" w14:textId="4AF0C6B6" w:rsidR="000F66A5" w:rsidRPr="000F66A5" w:rsidRDefault="008C5728" w:rsidP="000F66A5">
            <w:pPr>
              <w:rPr>
                <w:sz w:val="18"/>
                <w:szCs w:val="18"/>
              </w:rPr>
            </w:pPr>
            <w:r>
              <w:rPr>
                <w:sz w:val="18"/>
                <w:szCs w:val="18"/>
              </w:rPr>
              <w:t>Dame un consejo</w:t>
            </w:r>
          </w:p>
        </w:tc>
        <w:tc>
          <w:tcPr>
            <w:tcW w:w="7312" w:type="dxa"/>
          </w:tcPr>
          <w:p w14:paraId="15D0A0B0" w14:textId="5B8F7240" w:rsidR="000F66A5" w:rsidRPr="000F66A5" w:rsidRDefault="008C5728" w:rsidP="000F66A5">
            <w:pPr>
              <w:rPr>
                <w:sz w:val="18"/>
                <w:szCs w:val="18"/>
              </w:rPr>
            </w:pPr>
            <w:r w:rsidRPr="008C5728">
              <w:rPr>
                <w:sz w:val="18"/>
                <w:szCs w:val="18"/>
              </w:rPr>
              <w:t>Realiza una elección de TFG relacionado con asignaturas que te hayan gustado del Grado para estar motivado. Autofórmate y busca bibliografía específicas para resolver los problemas del TFG. Consulta TFG de cursos anteriores, tanto desarrollos en Github, como la memoria descriptiva. Planifícate bien el tiempo de tu TFG. El tiempo para realizar un TFG depende de muchos factores y ahora tú gestionas tu propio proceso de aprendizaje.</w:t>
            </w:r>
          </w:p>
        </w:tc>
      </w:tr>
      <w:tr w:rsidR="008C5728" w14:paraId="78CDD5C3" w14:textId="77777777" w:rsidTr="00D74F66">
        <w:tc>
          <w:tcPr>
            <w:tcW w:w="1882" w:type="dxa"/>
          </w:tcPr>
          <w:p w14:paraId="4B19E62C" w14:textId="0E1CE2C3" w:rsidR="000F66A5" w:rsidRPr="008C5728" w:rsidRDefault="008C5728" w:rsidP="000F66A5">
            <w:pPr>
              <w:rPr>
                <w:rFonts w:cstheme="minorHAnsi"/>
                <w:sz w:val="18"/>
                <w:szCs w:val="18"/>
              </w:rPr>
            </w:pPr>
            <w:r w:rsidRPr="008C5728">
              <w:rPr>
                <w:rFonts w:cstheme="minorHAnsi"/>
                <w:sz w:val="18"/>
                <w:szCs w:val="18"/>
              </w:rPr>
              <w:t>Convalidar</w:t>
            </w:r>
          </w:p>
        </w:tc>
        <w:tc>
          <w:tcPr>
            <w:tcW w:w="1701" w:type="dxa"/>
          </w:tcPr>
          <w:p w14:paraId="3BA00478" w14:textId="338549B6" w:rsidR="000F66A5" w:rsidRPr="000F66A5" w:rsidRDefault="008C5728" w:rsidP="000F66A5">
            <w:pPr>
              <w:rPr>
                <w:sz w:val="18"/>
                <w:szCs w:val="18"/>
              </w:rPr>
            </w:pPr>
            <w:r>
              <w:rPr>
                <w:sz w:val="18"/>
                <w:szCs w:val="18"/>
              </w:rPr>
              <w:t>¿Se puede convalidar el TFG?</w:t>
            </w:r>
          </w:p>
        </w:tc>
        <w:tc>
          <w:tcPr>
            <w:tcW w:w="7312" w:type="dxa"/>
          </w:tcPr>
          <w:p w14:paraId="6B250EE0" w14:textId="77777777" w:rsidR="000F66A5" w:rsidRDefault="008C5728" w:rsidP="000F66A5">
            <w:pPr>
              <w:rPr>
                <w:ins w:id="12" w:author="RAUL MARTICORENA SANCHEZ" w:date="2021-02-17T17:26:00Z"/>
                <w:sz w:val="18"/>
                <w:szCs w:val="18"/>
              </w:rPr>
            </w:pPr>
            <w:del w:id="13" w:author="RAUL MARTICORENA SANCHEZ" w:date="2021-02-17T17:26:00Z">
              <w:r w:rsidRPr="008C5728" w:rsidDel="000C3D80">
                <w:rPr>
                  <w:sz w:val="18"/>
                  <w:szCs w:val="18"/>
                </w:rPr>
                <w:delText>Para convalidar se seguiría el mismo procedimiento administrativo de reconocimiento de créditos en otras asignaturas. Se tendría que analizar por el tribunal de TFG el reconocimiento de un TFG de Ingeniería Informática realizado en otra Universidad.</w:delText>
              </w:r>
            </w:del>
          </w:p>
          <w:p w14:paraId="04D84B4F" w14:textId="410CFCB5" w:rsidR="000C3D80" w:rsidRPr="000F66A5" w:rsidRDefault="000C3D80" w:rsidP="000F66A5">
            <w:pPr>
              <w:rPr>
                <w:sz w:val="18"/>
                <w:szCs w:val="18"/>
              </w:rPr>
            </w:pPr>
            <w:ins w:id="14" w:author="RAUL MARTICORENA SANCHEZ" w:date="2021-02-17T17:26:00Z">
              <w:r>
                <w:rPr>
                  <w:sz w:val="18"/>
                  <w:szCs w:val="18"/>
                </w:rPr>
                <w:t>No, el TFG no se puede reconocer.</w:t>
              </w:r>
            </w:ins>
          </w:p>
        </w:tc>
      </w:tr>
      <w:tr w:rsidR="008C5728" w14:paraId="3680D15C" w14:textId="77777777" w:rsidTr="00D74F66">
        <w:tc>
          <w:tcPr>
            <w:tcW w:w="1882" w:type="dxa"/>
          </w:tcPr>
          <w:p w14:paraId="0B8E7F4C" w14:textId="46A92A2F" w:rsidR="000F66A5" w:rsidRPr="008C5728" w:rsidRDefault="008C5728" w:rsidP="000F66A5">
            <w:pPr>
              <w:rPr>
                <w:rFonts w:cstheme="minorHAnsi"/>
                <w:sz w:val="18"/>
                <w:szCs w:val="18"/>
              </w:rPr>
            </w:pPr>
            <w:r w:rsidRPr="008C5728">
              <w:rPr>
                <w:rFonts w:cstheme="minorHAnsi"/>
                <w:sz w:val="18"/>
                <w:szCs w:val="18"/>
              </w:rPr>
              <w:t>conversacion_ofensiva</w:t>
            </w:r>
          </w:p>
        </w:tc>
        <w:tc>
          <w:tcPr>
            <w:tcW w:w="1701" w:type="dxa"/>
          </w:tcPr>
          <w:p w14:paraId="74B637FC" w14:textId="036040BC" w:rsidR="000F66A5" w:rsidRPr="000F66A5" w:rsidRDefault="008C5728" w:rsidP="000F66A5">
            <w:pPr>
              <w:rPr>
                <w:sz w:val="18"/>
                <w:szCs w:val="18"/>
              </w:rPr>
            </w:pPr>
            <w:r>
              <w:rPr>
                <w:sz w:val="18"/>
                <w:szCs w:val="18"/>
              </w:rPr>
              <w:t>*CUALQUIER INSULTO*</w:t>
            </w:r>
          </w:p>
        </w:tc>
        <w:tc>
          <w:tcPr>
            <w:tcW w:w="7312" w:type="dxa"/>
          </w:tcPr>
          <w:p w14:paraId="0D8EB34A" w14:textId="3FAA12A6" w:rsidR="000F66A5" w:rsidRPr="000F66A5" w:rsidRDefault="008C5728" w:rsidP="000F66A5">
            <w:pPr>
              <w:rPr>
                <w:sz w:val="18"/>
                <w:szCs w:val="18"/>
              </w:rPr>
            </w:pPr>
            <w:r w:rsidRPr="008C5728">
              <w:rPr>
                <w:sz w:val="18"/>
                <w:szCs w:val="18"/>
              </w:rPr>
              <w:t xml:space="preserve">Siento si no te he sido de utilidad. Dame otra oportunidad, estoy aquí para aprender y </w:t>
            </w:r>
            <w:commentRangeStart w:id="15"/>
            <w:r w:rsidRPr="008C5728">
              <w:rPr>
                <w:sz w:val="18"/>
                <w:szCs w:val="18"/>
              </w:rPr>
              <w:t>ayudarte</w:t>
            </w:r>
            <w:commentRangeEnd w:id="15"/>
            <w:r w:rsidR="007C592A">
              <w:rPr>
                <w:rStyle w:val="Refdecomentario"/>
              </w:rPr>
              <w:commentReference w:id="15"/>
            </w:r>
            <w:r w:rsidRPr="008C5728">
              <w:rPr>
                <w:sz w:val="18"/>
                <w:szCs w:val="18"/>
              </w:rPr>
              <w:t>.</w:t>
            </w:r>
          </w:p>
        </w:tc>
      </w:tr>
      <w:tr w:rsidR="008C5728" w14:paraId="6D3B3ECE" w14:textId="77777777" w:rsidTr="00D74F66">
        <w:tc>
          <w:tcPr>
            <w:tcW w:w="1882" w:type="dxa"/>
          </w:tcPr>
          <w:p w14:paraId="06EC8819" w14:textId="3BB50798" w:rsidR="000F66A5" w:rsidRPr="008C5728" w:rsidRDefault="008C5728" w:rsidP="000F66A5">
            <w:pPr>
              <w:rPr>
                <w:rFonts w:cstheme="minorHAnsi"/>
                <w:sz w:val="18"/>
                <w:szCs w:val="18"/>
              </w:rPr>
            </w:pPr>
            <w:r w:rsidRPr="008C5728">
              <w:rPr>
                <w:rFonts w:cstheme="minorHAnsi"/>
                <w:sz w:val="18"/>
                <w:szCs w:val="18"/>
              </w:rPr>
              <w:t>convocatorias_curso</w:t>
            </w:r>
          </w:p>
        </w:tc>
        <w:tc>
          <w:tcPr>
            <w:tcW w:w="1701" w:type="dxa"/>
          </w:tcPr>
          <w:p w14:paraId="3B2DDA1C" w14:textId="1E0CB4EB" w:rsidR="000F66A5" w:rsidRPr="000F66A5" w:rsidRDefault="008C5728" w:rsidP="000F66A5">
            <w:pPr>
              <w:rPr>
                <w:sz w:val="18"/>
                <w:szCs w:val="18"/>
              </w:rPr>
            </w:pPr>
            <w:r>
              <w:rPr>
                <w:sz w:val="18"/>
                <w:szCs w:val="18"/>
              </w:rPr>
              <w:t>¿Cuántas convocatorias tengo por curso?</w:t>
            </w:r>
          </w:p>
        </w:tc>
        <w:tc>
          <w:tcPr>
            <w:tcW w:w="7312" w:type="dxa"/>
          </w:tcPr>
          <w:p w14:paraId="69153265" w14:textId="5DFCB672" w:rsidR="000F66A5" w:rsidRPr="000F66A5" w:rsidRDefault="008C5728" w:rsidP="000F66A5">
            <w:pPr>
              <w:rPr>
                <w:sz w:val="18"/>
                <w:szCs w:val="18"/>
              </w:rPr>
            </w:pPr>
            <w:r w:rsidRPr="008C5728">
              <w:rPr>
                <w:sz w:val="18"/>
                <w:szCs w:val="18"/>
              </w:rPr>
              <w:t>Cada curso el estudiante que se matricula del TFG tiene derecho a dos convocatorias de evaluación.</w:t>
            </w:r>
          </w:p>
        </w:tc>
      </w:tr>
      <w:tr w:rsidR="008C5728" w14:paraId="2F3CE311" w14:textId="77777777" w:rsidTr="00D74F66">
        <w:tc>
          <w:tcPr>
            <w:tcW w:w="1882" w:type="dxa"/>
          </w:tcPr>
          <w:p w14:paraId="14E5572E" w14:textId="7C8B75FA" w:rsidR="000F66A5" w:rsidRPr="008C5728" w:rsidRDefault="008C5728" w:rsidP="000F66A5">
            <w:pPr>
              <w:rPr>
                <w:rFonts w:cstheme="minorHAnsi"/>
                <w:sz w:val="18"/>
                <w:szCs w:val="18"/>
              </w:rPr>
            </w:pPr>
            <w:r w:rsidRPr="008C5728">
              <w:rPr>
                <w:rFonts w:cstheme="minorHAnsi"/>
                <w:sz w:val="18"/>
                <w:szCs w:val="18"/>
              </w:rPr>
              <w:t>Covid</w:t>
            </w:r>
          </w:p>
        </w:tc>
        <w:tc>
          <w:tcPr>
            <w:tcW w:w="1701" w:type="dxa"/>
          </w:tcPr>
          <w:p w14:paraId="3D4E3A61" w14:textId="623906A2" w:rsidR="000F66A5" w:rsidRPr="000F66A5" w:rsidRDefault="008C5728" w:rsidP="000F66A5">
            <w:pPr>
              <w:rPr>
                <w:sz w:val="18"/>
                <w:szCs w:val="18"/>
              </w:rPr>
            </w:pPr>
            <w:r>
              <w:rPr>
                <w:sz w:val="18"/>
                <w:szCs w:val="18"/>
              </w:rPr>
              <w:t>¿Hay algo a tener en cuenta a raíz del Covid?</w:t>
            </w:r>
          </w:p>
        </w:tc>
        <w:tc>
          <w:tcPr>
            <w:tcW w:w="7312" w:type="dxa"/>
          </w:tcPr>
          <w:p w14:paraId="386D2238" w14:textId="77777777" w:rsidR="000F66A5" w:rsidRDefault="008C5728" w:rsidP="000F66A5">
            <w:pPr>
              <w:rPr>
                <w:ins w:id="16" w:author="RAUL MARTICORENA SANCHEZ" w:date="2021-02-17T17:28:00Z"/>
                <w:sz w:val="18"/>
                <w:szCs w:val="18"/>
              </w:rPr>
            </w:pPr>
            <w:del w:id="17" w:author="RAUL MARTICORENA SANCHEZ" w:date="2021-02-17T17:28:00Z">
              <w:r w:rsidRPr="008C5728" w:rsidDel="00A12ACA">
                <w:rPr>
                  <w:sz w:val="18"/>
                  <w:szCs w:val="18"/>
                </w:rPr>
                <w:delText>Dado el carácter online de la asignatura no hay que tener en cuenta aspectos relacionados con el Covid. Si surgiera alguna cuestión adicional por causas sobrevenidas, se comunicarán en el tablón de la asignatura con antelación suficiente.</w:delText>
              </w:r>
            </w:del>
          </w:p>
          <w:p w14:paraId="1380A2C5" w14:textId="77777777" w:rsidR="00A12ACA" w:rsidRPr="000A6789" w:rsidRDefault="00A12ACA" w:rsidP="000F66A5">
            <w:pPr>
              <w:rPr>
                <w:ins w:id="18" w:author="Alfredo Asensio" w:date="2021-06-09T12:20:00Z"/>
                <w:strike/>
                <w:sz w:val="18"/>
                <w:szCs w:val="18"/>
                <w:rPrChange w:id="19" w:author="Alfredo Asensio" w:date="2021-06-09T12:20:00Z">
                  <w:rPr>
                    <w:ins w:id="20" w:author="Alfredo Asensio" w:date="2021-06-09T12:20:00Z"/>
                    <w:sz w:val="18"/>
                    <w:szCs w:val="18"/>
                  </w:rPr>
                </w:rPrChange>
              </w:rPr>
            </w:pPr>
            <w:ins w:id="21" w:author="RAUL MARTICORENA SANCHEZ" w:date="2021-02-17T17:28:00Z">
              <w:r w:rsidRPr="000A6789">
                <w:rPr>
                  <w:strike/>
                  <w:sz w:val="18"/>
                  <w:szCs w:val="18"/>
                  <w:rPrChange w:id="22" w:author="Alfredo Asensio" w:date="2021-06-09T12:20:00Z">
                    <w:rPr>
                      <w:sz w:val="18"/>
                      <w:szCs w:val="18"/>
                    </w:rPr>
                  </w:rPrChange>
                </w:rPr>
                <w:t>La</w:t>
              </w:r>
            </w:ins>
            <w:ins w:id="23" w:author="RAUL MARTICORENA SANCHEZ" w:date="2021-02-17T17:29:00Z">
              <w:r w:rsidRPr="000A6789">
                <w:rPr>
                  <w:strike/>
                  <w:sz w:val="18"/>
                  <w:szCs w:val="18"/>
                  <w:rPrChange w:id="24" w:author="Alfredo Asensio" w:date="2021-06-09T12:20:00Z">
                    <w:rPr>
                      <w:sz w:val="18"/>
                      <w:szCs w:val="18"/>
                    </w:rPr>
                  </w:rPrChange>
                </w:rPr>
                <w:t xml:space="preserve"> defensa del TFG se realizará a través de medios telemáticos por motivos </w:t>
              </w:r>
            </w:ins>
            <w:ins w:id="25" w:author="RAUL MARTICORENA SANCHEZ" w:date="2021-02-17T17:47:00Z">
              <w:r w:rsidR="009D6FF6" w:rsidRPr="000A6789">
                <w:rPr>
                  <w:strike/>
                  <w:sz w:val="18"/>
                  <w:szCs w:val="18"/>
                  <w:rPrChange w:id="26" w:author="Alfredo Asensio" w:date="2021-06-09T12:20:00Z">
                    <w:rPr>
                      <w:sz w:val="18"/>
                      <w:szCs w:val="18"/>
                    </w:rPr>
                  </w:rPrChange>
                </w:rPr>
                <w:t>sanitarios</w:t>
              </w:r>
            </w:ins>
            <w:ins w:id="27" w:author="RAUL MARTICORENA SANCHEZ" w:date="2021-02-17T17:29:00Z">
              <w:r w:rsidRPr="000A6789">
                <w:rPr>
                  <w:strike/>
                  <w:sz w:val="18"/>
                  <w:szCs w:val="18"/>
                  <w:rPrChange w:id="28" w:author="Alfredo Asensio" w:date="2021-06-09T12:20:00Z">
                    <w:rPr>
                      <w:sz w:val="18"/>
                      <w:szCs w:val="18"/>
                    </w:rPr>
                  </w:rPrChange>
                </w:rPr>
                <w:t>. El tribunal informará del proceso a seguir para realizar la defensa telemática en las fechas oficiales.</w:t>
              </w:r>
            </w:ins>
          </w:p>
          <w:p w14:paraId="736B5D28" w14:textId="77777777" w:rsidR="000A6789" w:rsidRPr="000A6789" w:rsidRDefault="000A6789" w:rsidP="000A6789">
            <w:pPr>
              <w:rPr>
                <w:ins w:id="29" w:author="Alfredo Asensio" w:date="2021-06-09T12:20:00Z"/>
                <w:sz w:val="18"/>
                <w:szCs w:val="18"/>
              </w:rPr>
            </w:pPr>
            <w:ins w:id="30" w:author="Alfredo Asensio" w:date="2021-06-09T12:20:00Z">
              <w:r w:rsidRPr="000A6789">
                <w:rPr>
                  <w:sz w:val="18"/>
                  <w:szCs w:val="18"/>
                </w:rPr>
                <w:t>El próximo lunes 24 de junio es la fecha límite para la entrega de trabajos de la convocatoria ordinaria del segundo semestre.</w:t>
              </w:r>
            </w:ins>
          </w:p>
          <w:p w14:paraId="7D227DB1" w14:textId="78E1CACD" w:rsidR="000A6789" w:rsidRPr="000F66A5" w:rsidRDefault="000A6789" w:rsidP="000A6789">
            <w:pPr>
              <w:rPr>
                <w:sz w:val="18"/>
                <w:szCs w:val="18"/>
              </w:rPr>
            </w:pPr>
            <w:ins w:id="31" w:author="Alfredo Asensio" w:date="2021-06-09T12:20:00Z">
              <w:r w:rsidRPr="000A6789">
                <w:rPr>
                  <w:sz w:val="18"/>
                  <w:szCs w:val="18"/>
                </w:rPr>
                <w:t>En esta convocatoria, la entrega y defensa será totalmente presencial como en enero y febrero. Por lo tanto, debéis realizar la entrega en la Secretaría del Centro y en la tarea habilitada en UBUVirtual.</w:t>
              </w:r>
            </w:ins>
          </w:p>
        </w:tc>
      </w:tr>
      <w:tr w:rsidR="008C5728" w14:paraId="351166F7" w14:textId="77777777" w:rsidTr="00D74F66">
        <w:tc>
          <w:tcPr>
            <w:tcW w:w="1882" w:type="dxa"/>
          </w:tcPr>
          <w:p w14:paraId="4DDFCF14" w14:textId="20398C7E" w:rsidR="000F66A5" w:rsidRPr="008C5728" w:rsidRDefault="008C5728" w:rsidP="000F66A5">
            <w:pPr>
              <w:rPr>
                <w:rFonts w:cstheme="minorHAnsi"/>
                <w:sz w:val="18"/>
                <w:szCs w:val="18"/>
              </w:rPr>
            </w:pPr>
            <w:r w:rsidRPr="008C5728">
              <w:rPr>
                <w:rFonts w:cstheme="minorHAnsi"/>
                <w:sz w:val="18"/>
                <w:szCs w:val="18"/>
              </w:rPr>
              <w:t>criterios_evaluacion</w:t>
            </w:r>
          </w:p>
        </w:tc>
        <w:tc>
          <w:tcPr>
            <w:tcW w:w="1701" w:type="dxa"/>
          </w:tcPr>
          <w:p w14:paraId="1E180C2F" w14:textId="6E935CE9" w:rsidR="000F66A5" w:rsidRPr="000F66A5" w:rsidRDefault="008C5728" w:rsidP="000F66A5">
            <w:pPr>
              <w:rPr>
                <w:sz w:val="18"/>
                <w:szCs w:val="18"/>
              </w:rPr>
            </w:pPr>
            <w:r>
              <w:rPr>
                <w:sz w:val="18"/>
                <w:szCs w:val="18"/>
              </w:rPr>
              <w:t>¿Cuáles son los criterios de evaluación?</w:t>
            </w:r>
          </w:p>
        </w:tc>
        <w:tc>
          <w:tcPr>
            <w:tcW w:w="7312" w:type="dxa"/>
          </w:tcPr>
          <w:p w14:paraId="684B8F80" w14:textId="4A8613F3" w:rsidR="008C5728" w:rsidRPr="008C5728" w:rsidDel="00A85E80" w:rsidRDefault="008C5728" w:rsidP="00A85E80">
            <w:pPr>
              <w:rPr>
                <w:del w:id="32" w:author="Raúl Marticorena Sánchez" w:date="2021-02-18T09:55:00Z"/>
                <w:sz w:val="18"/>
                <w:szCs w:val="18"/>
              </w:rPr>
            </w:pPr>
            <w:r w:rsidRPr="008C5728">
              <w:rPr>
                <w:sz w:val="18"/>
                <w:szCs w:val="18"/>
              </w:rPr>
              <w:t xml:space="preserve">La calificación se establece por consenso entre los miembros del tribunal. Todos los TFG tienen como tutor o cotutor a un miembro del tribunal. </w:t>
            </w:r>
            <w:del w:id="33" w:author="Raúl Marticorena Sánchez" w:date="2021-02-18T09:55:00Z">
              <w:r w:rsidRPr="008C5728" w:rsidDel="00A85E80">
                <w:rPr>
                  <w:sz w:val="18"/>
                  <w:szCs w:val="18"/>
                </w:rPr>
                <w:delText>Además, el tribunal se basa una guía de evaluación detallada de tres dimensiones publicada en la plataforma virtual.</w:delText>
              </w:r>
            </w:del>
          </w:p>
          <w:p w14:paraId="1B98195B" w14:textId="35CD08C1" w:rsidR="000F66A5" w:rsidRPr="000F66A5" w:rsidRDefault="008C5728" w:rsidP="008C5728">
            <w:pPr>
              <w:rPr>
                <w:sz w:val="18"/>
                <w:szCs w:val="18"/>
              </w:rPr>
            </w:pPr>
            <w:r w:rsidRPr="008C5728">
              <w:rPr>
                <w:sz w:val="18"/>
                <w:szCs w:val="18"/>
              </w:rPr>
              <w:t>La evaluación de un TFG puede ser vista desde tres perspectivas distintas: ¿qué documentación genera el estudiante? ¿Cómo ha generado esa documentación aplicando libremente conocimientos adquiridos en el Grado? ¿Cómo presenta su producto y resuelve dudas a una audiencia externa?</w:t>
            </w:r>
          </w:p>
        </w:tc>
      </w:tr>
      <w:tr w:rsidR="008C5728" w14:paraId="6F1DE71C" w14:textId="77777777" w:rsidTr="00D74F66">
        <w:tc>
          <w:tcPr>
            <w:tcW w:w="1882" w:type="dxa"/>
          </w:tcPr>
          <w:p w14:paraId="77A7E054" w14:textId="129B3099" w:rsidR="000F66A5" w:rsidRPr="008C5728" w:rsidRDefault="008C5728" w:rsidP="000F66A5">
            <w:pPr>
              <w:rPr>
                <w:rFonts w:cstheme="minorHAnsi"/>
                <w:sz w:val="18"/>
                <w:szCs w:val="18"/>
              </w:rPr>
            </w:pPr>
            <w:r w:rsidRPr="008C5728">
              <w:rPr>
                <w:rFonts w:cstheme="minorHAnsi"/>
                <w:sz w:val="18"/>
                <w:szCs w:val="18"/>
              </w:rPr>
              <w:t>cuando_convocatorias</w:t>
            </w:r>
          </w:p>
        </w:tc>
        <w:tc>
          <w:tcPr>
            <w:tcW w:w="1701" w:type="dxa"/>
          </w:tcPr>
          <w:p w14:paraId="7E55E51B" w14:textId="40EB3E45" w:rsidR="000F66A5" w:rsidRPr="000F66A5" w:rsidRDefault="008C5728" w:rsidP="000F66A5">
            <w:pPr>
              <w:rPr>
                <w:sz w:val="18"/>
                <w:szCs w:val="18"/>
              </w:rPr>
            </w:pPr>
            <w:r>
              <w:rPr>
                <w:sz w:val="18"/>
                <w:szCs w:val="18"/>
              </w:rPr>
              <w:t>¿Cuándo son las convocatorias?</w:t>
            </w:r>
          </w:p>
        </w:tc>
        <w:tc>
          <w:tcPr>
            <w:tcW w:w="7312" w:type="dxa"/>
          </w:tcPr>
          <w:p w14:paraId="404340E8" w14:textId="4903656E" w:rsidR="000F66A5" w:rsidRPr="000F66A5" w:rsidRDefault="008C5728" w:rsidP="000F66A5">
            <w:pPr>
              <w:rPr>
                <w:sz w:val="18"/>
                <w:szCs w:val="18"/>
              </w:rPr>
            </w:pPr>
            <w:r w:rsidRPr="008C5728">
              <w:rPr>
                <w:sz w:val="18"/>
                <w:szCs w:val="18"/>
              </w:rPr>
              <w:t xml:space="preserve">Por defecto la asignatura TFG está asignada al segundo cuatrimestre y las convocatorias de evaluación son en mayo y junio. Aunque también se puede adelantar a septiembre, enero o </w:t>
            </w:r>
            <w:r w:rsidRPr="008C5728">
              <w:rPr>
                <w:sz w:val="18"/>
                <w:szCs w:val="18"/>
              </w:rPr>
              <w:lastRenderedPageBreak/>
              <w:t>febrero.</w:t>
            </w:r>
          </w:p>
        </w:tc>
      </w:tr>
      <w:tr w:rsidR="008C5728" w14:paraId="0F66E712" w14:textId="77777777" w:rsidTr="00D74F66">
        <w:tc>
          <w:tcPr>
            <w:tcW w:w="1882" w:type="dxa"/>
          </w:tcPr>
          <w:p w14:paraId="69380D6A" w14:textId="259F2ECE" w:rsidR="000F66A5" w:rsidRPr="008C5728" w:rsidRDefault="008C5728" w:rsidP="000F66A5">
            <w:pPr>
              <w:rPr>
                <w:rFonts w:cstheme="minorHAnsi"/>
                <w:sz w:val="18"/>
                <w:szCs w:val="18"/>
              </w:rPr>
            </w:pPr>
            <w:r w:rsidRPr="008C5728">
              <w:rPr>
                <w:rFonts w:cstheme="minorHAnsi"/>
                <w:sz w:val="18"/>
                <w:szCs w:val="18"/>
              </w:rPr>
              <w:lastRenderedPageBreak/>
              <w:t>cuando_decidir_tema</w:t>
            </w:r>
          </w:p>
        </w:tc>
        <w:tc>
          <w:tcPr>
            <w:tcW w:w="1701" w:type="dxa"/>
          </w:tcPr>
          <w:p w14:paraId="2667793F" w14:textId="427C5E48" w:rsidR="000F66A5" w:rsidRPr="000F66A5" w:rsidRDefault="008C5728" w:rsidP="000F66A5">
            <w:pPr>
              <w:rPr>
                <w:sz w:val="18"/>
                <w:szCs w:val="18"/>
              </w:rPr>
            </w:pPr>
            <w:r>
              <w:rPr>
                <w:sz w:val="18"/>
                <w:szCs w:val="18"/>
              </w:rPr>
              <w:t>¿Cuándo tengo que decidir el tema?</w:t>
            </w:r>
          </w:p>
        </w:tc>
        <w:tc>
          <w:tcPr>
            <w:tcW w:w="7312" w:type="dxa"/>
          </w:tcPr>
          <w:p w14:paraId="6AA32247" w14:textId="5D8F50AA" w:rsidR="000F66A5" w:rsidRPr="000F66A5" w:rsidRDefault="008C5728" w:rsidP="000F66A5">
            <w:pPr>
              <w:rPr>
                <w:sz w:val="18"/>
                <w:szCs w:val="18"/>
              </w:rPr>
            </w:pPr>
            <w:r w:rsidRPr="008C5728">
              <w:rPr>
                <w:sz w:val="18"/>
                <w:szCs w:val="18"/>
              </w:rPr>
              <w:t>En el primer mes de cada semestre: septiembre y febrero.</w:t>
            </w:r>
          </w:p>
        </w:tc>
      </w:tr>
      <w:tr w:rsidR="008C5728" w14:paraId="5EBCB5D6" w14:textId="77777777" w:rsidTr="00D74F66">
        <w:tc>
          <w:tcPr>
            <w:tcW w:w="1882" w:type="dxa"/>
          </w:tcPr>
          <w:p w14:paraId="79BB58E1" w14:textId="7925E5D9" w:rsidR="000F66A5" w:rsidRPr="008C5728" w:rsidRDefault="008C5728" w:rsidP="000F66A5">
            <w:pPr>
              <w:rPr>
                <w:rFonts w:cstheme="minorHAnsi"/>
                <w:sz w:val="18"/>
                <w:szCs w:val="18"/>
              </w:rPr>
            </w:pPr>
            <w:r w:rsidRPr="008C5728">
              <w:rPr>
                <w:rFonts w:cstheme="minorHAnsi"/>
                <w:sz w:val="18"/>
                <w:szCs w:val="18"/>
              </w:rPr>
              <w:t>cuando_matricula</w:t>
            </w:r>
          </w:p>
        </w:tc>
        <w:tc>
          <w:tcPr>
            <w:tcW w:w="1701" w:type="dxa"/>
          </w:tcPr>
          <w:p w14:paraId="234DAA8C" w14:textId="59D51978" w:rsidR="000F66A5" w:rsidRPr="000F66A5" w:rsidRDefault="008C5728" w:rsidP="000F66A5">
            <w:pPr>
              <w:rPr>
                <w:sz w:val="18"/>
                <w:szCs w:val="18"/>
              </w:rPr>
            </w:pPr>
            <w:r>
              <w:rPr>
                <w:sz w:val="18"/>
                <w:szCs w:val="18"/>
              </w:rPr>
              <w:t>¿Cuándo se hace la matricula?</w:t>
            </w:r>
          </w:p>
        </w:tc>
        <w:tc>
          <w:tcPr>
            <w:tcW w:w="7312" w:type="dxa"/>
          </w:tcPr>
          <w:p w14:paraId="75948B9B" w14:textId="3CCC0D8B" w:rsidR="000F66A5" w:rsidRPr="000F66A5" w:rsidRDefault="008C5728" w:rsidP="000F66A5">
            <w:pPr>
              <w:rPr>
                <w:sz w:val="18"/>
                <w:szCs w:val="18"/>
              </w:rPr>
            </w:pPr>
            <w:r w:rsidRPr="008C5728">
              <w:rPr>
                <w:sz w:val="18"/>
                <w:szCs w:val="18"/>
              </w:rPr>
              <w:t>El Trabajo Fin de Grado se podrá matricular en el plazo oficial o en el plazo establecido por el Centro al principio del segundo semestre.</w:t>
            </w:r>
          </w:p>
        </w:tc>
      </w:tr>
      <w:tr w:rsidR="008C5728" w14:paraId="62BADEF8" w14:textId="77777777" w:rsidTr="00D74F66">
        <w:tc>
          <w:tcPr>
            <w:tcW w:w="1882" w:type="dxa"/>
          </w:tcPr>
          <w:p w14:paraId="0898CEC1" w14:textId="44067EEB" w:rsidR="000F66A5" w:rsidRPr="008C5728" w:rsidRDefault="008C5728" w:rsidP="000F66A5">
            <w:pPr>
              <w:rPr>
                <w:rFonts w:cstheme="minorHAnsi"/>
                <w:sz w:val="18"/>
                <w:szCs w:val="18"/>
              </w:rPr>
            </w:pPr>
            <w:r w:rsidRPr="008C5728">
              <w:rPr>
                <w:rFonts w:cstheme="minorHAnsi"/>
                <w:sz w:val="18"/>
                <w:szCs w:val="18"/>
              </w:rPr>
              <w:t>cuando_nota</w:t>
            </w:r>
          </w:p>
        </w:tc>
        <w:tc>
          <w:tcPr>
            <w:tcW w:w="1701" w:type="dxa"/>
          </w:tcPr>
          <w:p w14:paraId="694066D3" w14:textId="4265DA78" w:rsidR="000F66A5" w:rsidRPr="000F66A5" w:rsidRDefault="008C5728" w:rsidP="000F66A5">
            <w:pPr>
              <w:rPr>
                <w:sz w:val="18"/>
                <w:szCs w:val="18"/>
              </w:rPr>
            </w:pPr>
            <w:r>
              <w:rPr>
                <w:sz w:val="18"/>
                <w:szCs w:val="18"/>
              </w:rPr>
              <w:t>¿Cuándo se publican las notas?</w:t>
            </w:r>
          </w:p>
        </w:tc>
        <w:tc>
          <w:tcPr>
            <w:tcW w:w="7312" w:type="dxa"/>
          </w:tcPr>
          <w:p w14:paraId="66B5AD01" w14:textId="22A7AFA3" w:rsidR="000F66A5" w:rsidRPr="000F66A5" w:rsidRDefault="008C5728" w:rsidP="000F66A5">
            <w:pPr>
              <w:rPr>
                <w:sz w:val="18"/>
                <w:szCs w:val="18"/>
              </w:rPr>
            </w:pPr>
            <w:r w:rsidRPr="008C5728">
              <w:rPr>
                <w:sz w:val="18"/>
                <w:szCs w:val="18"/>
              </w:rPr>
              <w:t>Depende del número de defensas pero como norma no suele superar las 48 horas después de la última defensa de TFG de la convocatoria.</w:t>
            </w:r>
          </w:p>
        </w:tc>
      </w:tr>
      <w:tr w:rsidR="008C5728" w14:paraId="07245591" w14:textId="77777777" w:rsidTr="00D74F66">
        <w:tc>
          <w:tcPr>
            <w:tcW w:w="1882" w:type="dxa"/>
          </w:tcPr>
          <w:p w14:paraId="3608C79B" w14:textId="0B6D3328" w:rsidR="000F66A5" w:rsidRPr="008C5728" w:rsidRDefault="008C5728" w:rsidP="000F66A5">
            <w:pPr>
              <w:rPr>
                <w:rFonts w:cstheme="minorHAnsi"/>
                <w:sz w:val="18"/>
                <w:szCs w:val="18"/>
              </w:rPr>
            </w:pPr>
            <w:r w:rsidRPr="008C5728">
              <w:rPr>
                <w:rFonts w:cstheme="minorHAnsi"/>
                <w:sz w:val="18"/>
                <w:szCs w:val="18"/>
              </w:rPr>
              <w:t>cuando_toca_exponer</w:t>
            </w:r>
          </w:p>
        </w:tc>
        <w:tc>
          <w:tcPr>
            <w:tcW w:w="1701" w:type="dxa"/>
          </w:tcPr>
          <w:p w14:paraId="09DE5449" w14:textId="33F79C95" w:rsidR="000F66A5" w:rsidRPr="000F66A5" w:rsidRDefault="008C5728" w:rsidP="000F66A5">
            <w:pPr>
              <w:rPr>
                <w:sz w:val="18"/>
                <w:szCs w:val="18"/>
              </w:rPr>
            </w:pPr>
            <w:r>
              <w:rPr>
                <w:sz w:val="18"/>
                <w:szCs w:val="18"/>
              </w:rPr>
              <w:t>¿Cuándo me toca exponer?</w:t>
            </w:r>
          </w:p>
        </w:tc>
        <w:tc>
          <w:tcPr>
            <w:tcW w:w="7312" w:type="dxa"/>
          </w:tcPr>
          <w:p w14:paraId="6583EDA0" w14:textId="1A8F4C77" w:rsidR="008C5728" w:rsidRPr="008C5728" w:rsidRDefault="008C5728" w:rsidP="008C5728">
            <w:pPr>
              <w:rPr>
                <w:sz w:val="18"/>
                <w:szCs w:val="18"/>
              </w:rPr>
            </w:pPr>
            <w:del w:id="34" w:author="RAUL MARTICORENA SANCHEZ" w:date="2021-02-17T17:32:00Z">
              <w:r w:rsidRPr="008C5728" w:rsidDel="004217A8">
                <w:rPr>
                  <w:sz w:val="18"/>
                  <w:szCs w:val="18"/>
                </w:rPr>
                <w:delText>Se debe exponer a la finalización</w:delText>
              </w:r>
            </w:del>
            <w:ins w:id="35" w:author="RAUL MARTICORENA SANCHEZ" w:date="2021-02-17T17:32:00Z">
              <w:r w:rsidR="004217A8">
                <w:rPr>
                  <w:sz w:val="18"/>
                  <w:szCs w:val="18"/>
                </w:rPr>
                <w:t xml:space="preserve">Finalizada </w:t>
              </w:r>
            </w:ins>
            <w:del w:id="36" w:author="RAUL MARTICORENA SANCHEZ" w:date="2021-02-17T17:32:00Z">
              <w:r w:rsidRPr="008C5728" w:rsidDel="004217A8">
                <w:rPr>
                  <w:sz w:val="18"/>
                  <w:szCs w:val="18"/>
                </w:rPr>
                <w:delText xml:space="preserve"> de </w:delText>
              </w:r>
            </w:del>
            <w:r w:rsidRPr="008C5728">
              <w:rPr>
                <w:sz w:val="18"/>
                <w:szCs w:val="18"/>
              </w:rPr>
              <w:t>la entrega en UBUVirtual, se publica en los días posteriores el calendario y orden de defensas, dentro los días habilitados para la misma según el calendario de la EPS.</w:t>
            </w:r>
          </w:p>
          <w:p w14:paraId="3154393B" w14:textId="114011AF" w:rsidR="000F66A5" w:rsidRPr="000F66A5" w:rsidRDefault="008C5728" w:rsidP="008C5728">
            <w:pPr>
              <w:rPr>
                <w:sz w:val="18"/>
                <w:szCs w:val="18"/>
              </w:rPr>
            </w:pPr>
            <w:r w:rsidRPr="008C5728">
              <w:rPr>
                <w:sz w:val="18"/>
                <w:szCs w:val="18"/>
              </w:rPr>
              <w:t>https://www.ubu.es/escuela-politecnica-superior/informacion-academica/calendario-academico-eps</w:t>
            </w:r>
          </w:p>
        </w:tc>
      </w:tr>
      <w:tr w:rsidR="008C5728" w14:paraId="4FD65CA2" w14:textId="77777777" w:rsidTr="00D74F66">
        <w:tc>
          <w:tcPr>
            <w:tcW w:w="1882" w:type="dxa"/>
          </w:tcPr>
          <w:p w14:paraId="17F359F2" w14:textId="513457C7" w:rsidR="000F66A5" w:rsidRPr="008C5728" w:rsidRDefault="008C5728" w:rsidP="000F66A5">
            <w:pPr>
              <w:rPr>
                <w:rFonts w:cstheme="minorHAnsi"/>
                <w:sz w:val="18"/>
                <w:szCs w:val="18"/>
              </w:rPr>
            </w:pPr>
            <w:r w:rsidRPr="008C5728">
              <w:rPr>
                <w:rFonts w:cstheme="minorHAnsi"/>
                <w:sz w:val="18"/>
                <w:szCs w:val="18"/>
              </w:rPr>
              <w:t>cuantos_creditos</w:t>
            </w:r>
          </w:p>
        </w:tc>
        <w:tc>
          <w:tcPr>
            <w:tcW w:w="1701" w:type="dxa"/>
          </w:tcPr>
          <w:p w14:paraId="6DCE4A37" w14:textId="40CC1E8B" w:rsidR="000F66A5" w:rsidRPr="000F66A5" w:rsidRDefault="008C5728" w:rsidP="000F66A5">
            <w:pPr>
              <w:rPr>
                <w:sz w:val="18"/>
                <w:szCs w:val="18"/>
              </w:rPr>
            </w:pPr>
            <w:r>
              <w:rPr>
                <w:sz w:val="18"/>
                <w:szCs w:val="18"/>
              </w:rPr>
              <w:t>¿Cuántos créditos otorga el TFG?</w:t>
            </w:r>
          </w:p>
        </w:tc>
        <w:tc>
          <w:tcPr>
            <w:tcW w:w="7312" w:type="dxa"/>
          </w:tcPr>
          <w:p w14:paraId="1E020DC1" w14:textId="18F31F8E" w:rsidR="000F66A5" w:rsidRPr="000F66A5" w:rsidRDefault="008C5728" w:rsidP="000F66A5">
            <w:pPr>
              <w:rPr>
                <w:sz w:val="18"/>
                <w:szCs w:val="18"/>
              </w:rPr>
            </w:pPr>
            <w:r w:rsidRPr="008C5728">
              <w:rPr>
                <w:sz w:val="18"/>
                <w:szCs w:val="18"/>
              </w:rPr>
              <w:t>El TFG supone un total de 12 créditos ECTS.</w:t>
            </w:r>
          </w:p>
        </w:tc>
      </w:tr>
      <w:tr w:rsidR="008C5728" w14:paraId="7847B0C5" w14:textId="77777777" w:rsidTr="00D74F66">
        <w:tc>
          <w:tcPr>
            <w:tcW w:w="1882" w:type="dxa"/>
          </w:tcPr>
          <w:p w14:paraId="6DACA38B" w14:textId="093F3125" w:rsidR="000F66A5" w:rsidRPr="008C5728" w:rsidRDefault="008C5728" w:rsidP="000F66A5">
            <w:pPr>
              <w:rPr>
                <w:rFonts w:cstheme="minorHAnsi"/>
                <w:sz w:val="18"/>
                <w:szCs w:val="18"/>
              </w:rPr>
            </w:pPr>
            <w:r w:rsidRPr="008C5728">
              <w:rPr>
                <w:rFonts w:cstheme="minorHAnsi"/>
                <w:sz w:val="18"/>
                <w:szCs w:val="18"/>
              </w:rPr>
              <w:t>Curso</w:t>
            </w:r>
          </w:p>
        </w:tc>
        <w:tc>
          <w:tcPr>
            <w:tcW w:w="1701" w:type="dxa"/>
          </w:tcPr>
          <w:p w14:paraId="130AEC88" w14:textId="1C5DDC91" w:rsidR="000F66A5" w:rsidRPr="000F66A5" w:rsidRDefault="008C5728" w:rsidP="000F66A5">
            <w:pPr>
              <w:rPr>
                <w:sz w:val="18"/>
                <w:szCs w:val="18"/>
              </w:rPr>
            </w:pPr>
            <w:r>
              <w:rPr>
                <w:sz w:val="18"/>
                <w:szCs w:val="18"/>
              </w:rPr>
              <w:t>¿En qué curso se hace el TFG?</w:t>
            </w:r>
          </w:p>
        </w:tc>
        <w:tc>
          <w:tcPr>
            <w:tcW w:w="7312" w:type="dxa"/>
          </w:tcPr>
          <w:p w14:paraId="2520D993" w14:textId="224FE194" w:rsidR="000F66A5" w:rsidRPr="000F66A5" w:rsidRDefault="008C5728" w:rsidP="000F66A5">
            <w:pPr>
              <w:rPr>
                <w:sz w:val="18"/>
                <w:szCs w:val="18"/>
              </w:rPr>
            </w:pPr>
            <w:r w:rsidRPr="008C5728">
              <w:rPr>
                <w:sz w:val="18"/>
                <w:szCs w:val="18"/>
              </w:rPr>
              <w:t>El TFG se realiza en el 4º curso del Grado.</w:t>
            </w:r>
          </w:p>
        </w:tc>
      </w:tr>
      <w:tr w:rsidR="008C5728" w14:paraId="6E5EE936" w14:textId="77777777" w:rsidTr="00D74F66">
        <w:tc>
          <w:tcPr>
            <w:tcW w:w="1882" w:type="dxa"/>
          </w:tcPr>
          <w:p w14:paraId="715563A2" w14:textId="0B6447C3" w:rsidR="000F66A5" w:rsidRPr="008C5728" w:rsidRDefault="008C5728" w:rsidP="000F66A5">
            <w:pPr>
              <w:rPr>
                <w:rFonts w:cstheme="minorHAnsi"/>
                <w:sz w:val="18"/>
                <w:szCs w:val="18"/>
              </w:rPr>
            </w:pPr>
            <w:r w:rsidRPr="008C5728">
              <w:rPr>
                <w:rFonts w:cstheme="minorHAnsi"/>
                <w:sz w:val="18"/>
                <w:szCs w:val="18"/>
              </w:rPr>
              <w:t xml:space="preserve">Default Fallback </w:t>
            </w:r>
            <w:r w:rsidR="008D3255">
              <w:rPr>
                <w:rFonts w:cstheme="minorHAnsi"/>
                <w:sz w:val="18"/>
                <w:szCs w:val="18"/>
              </w:rPr>
              <w:t xml:space="preserve"> </w:t>
            </w:r>
            <w:r w:rsidRPr="008C5728">
              <w:rPr>
                <w:rFonts w:cstheme="minorHAnsi"/>
                <w:sz w:val="18"/>
                <w:szCs w:val="18"/>
              </w:rPr>
              <w:t>Intent</w:t>
            </w:r>
          </w:p>
        </w:tc>
        <w:tc>
          <w:tcPr>
            <w:tcW w:w="1701" w:type="dxa"/>
          </w:tcPr>
          <w:p w14:paraId="73DC379B" w14:textId="67C660B1" w:rsidR="000F66A5" w:rsidRPr="000F66A5" w:rsidRDefault="008C5728" w:rsidP="000F66A5">
            <w:pPr>
              <w:rPr>
                <w:sz w:val="18"/>
                <w:szCs w:val="18"/>
              </w:rPr>
            </w:pPr>
            <w:r>
              <w:rPr>
                <w:sz w:val="18"/>
                <w:szCs w:val="18"/>
              </w:rPr>
              <w:t>**MENSAJE NO ENTENDIDO**</w:t>
            </w:r>
          </w:p>
        </w:tc>
        <w:tc>
          <w:tcPr>
            <w:tcW w:w="7312" w:type="dxa"/>
          </w:tcPr>
          <w:p w14:paraId="554DBAEC" w14:textId="77777777" w:rsidR="00737837" w:rsidRPr="00737837" w:rsidRDefault="00737837" w:rsidP="00737837">
            <w:pPr>
              <w:rPr>
                <w:ins w:id="37" w:author="Alfredo Asensio" w:date="2021-06-23T22:03:00Z"/>
                <w:sz w:val="18"/>
                <w:szCs w:val="18"/>
              </w:rPr>
            </w:pPr>
            <w:ins w:id="38" w:author="Alfredo Asensio" w:date="2021-06-23T22:03:00Z">
              <w:r w:rsidRPr="00737837">
                <w:rPr>
                  <w:sz w:val="18"/>
                  <w:szCs w:val="18"/>
                </w:rPr>
                <w:t>Perdona, no he entendido, dame más detalles sobre tu pregunta. Sigue las siguientes recomendaciones:</w:t>
              </w:r>
            </w:ins>
          </w:p>
          <w:p w14:paraId="2208DA0F" w14:textId="77777777" w:rsidR="00737837" w:rsidRPr="00737837" w:rsidRDefault="00737837" w:rsidP="00737837">
            <w:pPr>
              <w:rPr>
                <w:ins w:id="39" w:author="Alfredo Asensio" w:date="2021-06-23T22:03:00Z"/>
                <w:sz w:val="18"/>
                <w:szCs w:val="18"/>
              </w:rPr>
            </w:pPr>
            <w:ins w:id="40" w:author="Alfredo Asensio" w:date="2021-06-23T22:03:00Z">
              <w:r w:rsidRPr="00737837">
                <w:rPr>
                  <w:sz w:val="18"/>
                  <w:szCs w:val="18"/>
                </w:rPr>
                <w:t>- Escribe una única pregunta por mensaje.</w:t>
              </w:r>
            </w:ins>
          </w:p>
          <w:p w14:paraId="48A2419F" w14:textId="77777777" w:rsidR="00737837" w:rsidRPr="00737837" w:rsidRDefault="00737837" w:rsidP="00737837">
            <w:pPr>
              <w:rPr>
                <w:ins w:id="41" w:author="Alfredo Asensio" w:date="2021-06-23T22:03:00Z"/>
                <w:sz w:val="18"/>
                <w:szCs w:val="18"/>
              </w:rPr>
            </w:pPr>
            <w:ins w:id="42" w:author="Alfredo Asensio" w:date="2021-06-23T22:03:00Z">
              <w:r w:rsidRPr="00737837">
                <w:rPr>
                  <w:sz w:val="18"/>
                  <w:szCs w:val="18"/>
                </w:rPr>
                <w:t>- Tu frase debe contener la pregunta completa.</w:t>
              </w:r>
            </w:ins>
          </w:p>
          <w:p w14:paraId="13BC583E" w14:textId="77777777" w:rsidR="00737837" w:rsidRPr="00737837" w:rsidRDefault="00737837" w:rsidP="00737837">
            <w:pPr>
              <w:rPr>
                <w:ins w:id="43" w:author="Alfredo Asensio" w:date="2021-06-23T22:03:00Z"/>
                <w:sz w:val="18"/>
                <w:szCs w:val="18"/>
              </w:rPr>
            </w:pPr>
            <w:ins w:id="44" w:author="Alfredo Asensio" w:date="2021-06-23T22:03:00Z">
              <w:r w:rsidRPr="00737837">
                <w:rPr>
                  <w:sz w:val="18"/>
                  <w:szCs w:val="18"/>
                </w:rPr>
                <w:t>- Si no he conseguido responder tu pregunta, intenta formularla de otra manera.</w:t>
              </w:r>
            </w:ins>
          </w:p>
          <w:p w14:paraId="1D73EC80" w14:textId="3B91F015" w:rsidR="000F66A5" w:rsidDel="00737837" w:rsidRDefault="00737837" w:rsidP="00737837">
            <w:pPr>
              <w:rPr>
                <w:del w:id="45" w:author="Alfredo Asensio" w:date="2021-06-23T22:03:00Z"/>
                <w:sz w:val="18"/>
                <w:szCs w:val="18"/>
              </w:rPr>
            </w:pPr>
            <w:ins w:id="46" w:author="Alfredo Asensio" w:date="2021-06-23T22:03:00Z">
              <w:r w:rsidRPr="00737837">
                <w:rPr>
                  <w:sz w:val="18"/>
                  <w:szCs w:val="18"/>
                </w:rPr>
                <w:t>- Solo respondo dudas generales de los estudiantes sobre la asignatura Trabajo Fin de Grado.</w:t>
              </w:r>
            </w:ins>
            <w:del w:id="47" w:author="Alfredo Asensio" w:date="2021-06-23T22:03:00Z">
              <w:r w:rsidR="008C5728" w:rsidDel="00737837">
                <w:rPr>
                  <w:sz w:val="18"/>
                  <w:szCs w:val="18"/>
                </w:rPr>
                <w:delText>-</w:delText>
              </w:r>
              <w:r w:rsidR="008C5728" w:rsidRPr="008C5728" w:rsidDel="00737837">
                <w:rPr>
                  <w:sz w:val="18"/>
                  <w:szCs w:val="18"/>
                </w:rPr>
                <w:delText>Perdona, no he entendido, dame más detalles sobre tu pregunta</w:delText>
              </w:r>
            </w:del>
          </w:p>
          <w:p w14:paraId="5FA68D6A" w14:textId="19627E69" w:rsidR="008C5728" w:rsidDel="00737837" w:rsidRDefault="008C5728" w:rsidP="000F66A5">
            <w:pPr>
              <w:rPr>
                <w:del w:id="48" w:author="Alfredo Asensio" w:date="2021-06-23T22:03:00Z"/>
                <w:sz w:val="18"/>
                <w:szCs w:val="18"/>
              </w:rPr>
            </w:pPr>
            <w:del w:id="49" w:author="Alfredo Asensio" w:date="2021-06-23T22:03:00Z">
              <w:r w:rsidDel="00737837">
                <w:rPr>
                  <w:sz w:val="18"/>
                  <w:szCs w:val="18"/>
                </w:rPr>
                <w:delText>-</w:delText>
              </w:r>
              <w:r w:rsidRPr="008C5728" w:rsidDel="00737837">
                <w:rPr>
                  <w:sz w:val="18"/>
                  <w:szCs w:val="18"/>
                </w:rPr>
                <w:delText>No he entendido a qué te refieres, ¿podrías repetirlo, por favor?</w:delText>
              </w:r>
            </w:del>
          </w:p>
          <w:p w14:paraId="624E3BF4" w14:textId="72983C49" w:rsidR="008C5728" w:rsidRPr="000F66A5" w:rsidRDefault="008C5728">
            <w:pPr>
              <w:ind w:left="708" w:hanging="708"/>
              <w:rPr>
                <w:sz w:val="18"/>
                <w:szCs w:val="18"/>
              </w:rPr>
              <w:pPrChange w:id="50" w:author="Alfredo Asensio" w:date="2021-06-23T22:29:00Z">
                <w:pPr/>
              </w:pPrChange>
            </w:pPr>
            <w:del w:id="51" w:author="Alfredo Asensio" w:date="2021-06-23T22:03:00Z">
              <w:r w:rsidDel="00737837">
                <w:rPr>
                  <w:sz w:val="18"/>
                  <w:szCs w:val="18"/>
                </w:rPr>
                <w:delText>(Se selecciona una al azar)</w:delText>
              </w:r>
            </w:del>
          </w:p>
        </w:tc>
      </w:tr>
      <w:tr w:rsidR="008C5728" w14:paraId="4A15049B" w14:textId="77777777" w:rsidTr="00D74F66">
        <w:tc>
          <w:tcPr>
            <w:tcW w:w="1882" w:type="dxa"/>
          </w:tcPr>
          <w:p w14:paraId="4A25BA32" w14:textId="173BA05E" w:rsidR="000F66A5" w:rsidRPr="008C5728" w:rsidRDefault="008C5728" w:rsidP="000F66A5">
            <w:pPr>
              <w:rPr>
                <w:rFonts w:cstheme="minorHAnsi"/>
                <w:sz w:val="18"/>
                <w:szCs w:val="18"/>
              </w:rPr>
            </w:pPr>
            <w:r w:rsidRPr="008C5728">
              <w:rPr>
                <w:rFonts w:cstheme="minorHAnsi"/>
                <w:sz w:val="18"/>
                <w:szCs w:val="18"/>
              </w:rPr>
              <w:t xml:space="preserve">Default Welcome </w:t>
            </w:r>
          </w:p>
        </w:tc>
        <w:tc>
          <w:tcPr>
            <w:tcW w:w="1701" w:type="dxa"/>
          </w:tcPr>
          <w:p w14:paraId="2464FA7D" w14:textId="546CD8C7" w:rsidR="000F66A5" w:rsidRPr="000F66A5" w:rsidRDefault="008C5728" w:rsidP="000F66A5">
            <w:pPr>
              <w:rPr>
                <w:sz w:val="18"/>
                <w:szCs w:val="18"/>
              </w:rPr>
            </w:pPr>
            <w:r>
              <w:rPr>
                <w:sz w:val="18"/>
                <w:szCs w:val="18"/>
              </w:rPr>
              <w:t>Hola</w:t>
            </w:r>
          </w:p>
        </w:tc>
        <w:tc>
          <w:tcPr>
            <w:tcW w:w="7312" w:type="dxa"/>
          </w:tcPr>
          <w:p w14:paraId="50EA5D95" w14:textId="2EE25F78" w:rsidR="000F66A5" w:rsidRPr="000F66A5" w:rsidRDefault="008C5728" w:rsidP="000F66A5">
            <w:pPr>
              <w:rPr>
                <w:sz w:val="18"/>
                <w:szCs w:val="18"/>
              </w:rPr>
            </w:pPr>
            <w:r w:rsidRPr="008C5728">
              <w:rPr>
                <w:sz w:val="18"/>
                <w:szCs w:val="18"/>
              </w:rPr>
              <w:t xml:space="preserve">¡Hola! Soy el </w:t>
            </w:r>
            <w:del w:id="52" w:author="Alfredo Asensio" w:date="2021-06-24T15:52:00Z">
              <w:r w:rsidRPr="008C5728" w:rsidDel="005F1043">
                <w:rPr>
                  <w:sz w:val="18"/>
                  <w:szCs w:val="18"/>
                </w:rPr>
                <w:delText>asistente virtual</w:delText>
              </w:r>
            </w:del>
            <w:ins w:id="53" w:author="Alfredo Asensio" w:date="2021-06-24T15:52:00Z">
              <w:r w:rsidR="005F1043">
                <w:rPr>
                  <w:sz w:val="18"/>
                  <w:szCs w:val="18"/>
                </w:rPr>
                <w:t>chatbot</w:t>
              </w:r>
            </w:ins>
            <w:ins w:id="54" w:author="RAUL MARTICORENA SANCHEZ" w:date="2021-02-17T17:33:00Z">
              <w:r w:rsidR="004217A8">
                <w:rPr>
                  <w:sz w:val="18"/>
                  <w:szCs w:val="18"/>
                </w:rPr>
                <w:t xml:space="preserve"> para la asignatura de Trabajo de Fin de </w:t>
              </w:r>
              <w:commentRangeStart w:id="55"/>
              <w:r w:rsidR="004217A8">
                <w:rPr>
                  <w:sz w:val="18"/>
                  <w:szCs w:val="18"/>
                </w:rPr>
                <w:t>Grado</w:t>
              </w:r>
              <w:commentRangeEnd w:id="55"/>
              <w:r w:rsidR="004217A8">
                <w:rPr>
                  <w:rStyle w:val="Refdecomentario"/>
                </w:rPr>
                <w:commentReference w:id="55"/>
              </w:r>
            </w:ins>
            <w:r w:rsidRPr="008C5728">
              <w:rPr>
                <w:sz w:val="18"/>
                <w:szCs w:val="18"/>
              </w:rPr>
              <w:t>. ¿Cómo te puedo ayudar?</w:t>
            </w:r>
          </w:p>
        </w:tc>
      </w:tr>
      <w:tr w:rsidR="008C5728" w14:paraId="5C28D479" w14:textId="77777777" w:rsidTr="00D74F66">
        <w:tc>
          <w:tcPr>
            <w:tcW w:w="1882" w:type="dxa"/>
          </w:tcPr>
          <w:p w14:paraId="235E823B" w14:textId="3D5264B5" w:rsidR="000F66A5" w:rsidRPr="008C5728" w:rsidRDefault="008C5728" w:rsidP="000F66A5">
            <w:pPr>
              <w:rPr>
                <w:rFonts w:cstheme="minorHAnsi"/>
                <w:sz w:val="18"/>
                <w:szCs w:val="18"/>
              </w:rPr>
            </w:pPr>
            <w:r w:rsidRPr="008C5728">
              <w:rPr>
                <w:rFonts w:cstheme="minorHAnsi"/>
                <w:sz w:val="18"/>
                <w:szCs w:val="18"/>
              </w:rPr>
              <w:t>Deposito</w:t>
            </w:r>
          </w:p>
        </w:tc>
        <w:tc>
          <w:tcPr>
            <w:tcW w:w="1701" w:type="dxa"/>
          </w:tcPr>
          <w:p w14:paraId="7BB6D5B1" w14:textId="4A3EC40F" w:rsidR="000F66A5" w:rsidRPr="000F66A5" w:rsidRDefault="008C5728" w:rsidP="000F66A5">
            <w:pPr>
              <w:rPr>
                <w:sz w:val="18"/>
                <w:szCs w:val="18"/>
              </w:rPr>
            </w:pPr>
            <w:r>
              <w:rPr>
                <w:sz w:val="18"/>
                <w:szCs w:val="18"/>
              </w:rPr>
              <w:t xml:space="preserve">¿Dónde se deposita el </w:t>
            </w:r>
            <w:r w:rsidR="008D3255">
              <w:rPr>
                <w:sz w:val="18"/>
                <w:szCs w:val="18"/>
              </w:rPr>
              <w:t>TFG</w:t>
            </w:r>
            <w:r>
              <w:rPr>
                <w:sz w:val="18"/>
                <w:szCs w:val="18"/>
              </w:rPr>
              <w:t>?</w:t>
            </w:r>
          </w:p>
        </w:tc>
        <w:tc>
          <w:tcPr>
            <w:tcW w:w="7312" w:type="dxa"/>
          </w:tcPr>
          <w:p w14:paraId="3030D359" w14:textId="451F5305" w:rsidR="000F66A5" w:rsidRPr="000F66A5" w:rsidRDefault="008C5728" w:rsidP="000F66A5">
            <w:pPr>
              <w:rPr>
                <w:sz w:val="18"/>
                <w:szCs w:val="18"/>
              </w:rPr>
            </w:pPr>
            <w:r w:rsidRPr="008C5728">
              <w:rPr>
                <w:sz w:val="18"/>
                <w:szCs w:val="18"/>
              </w:rPr>
              <w:t xml:space="preserve">Se habilita en UBUVirtual, en la convocatoria correspondiente, </w:t>
            </w:r>
            <w:ins w:id="56" w:author="RAUL MARTICORENA SANCHEZ" w:date="2021-02-17T17:34:00Z">
              <w:r w:rsidR="004217A8">
                <w:rPr>
                  <w:sz w:val="18"/>
                  <w:szCs w:val="18"/>
                </w:rPr>
                <w:t>un</w:t>
              </w:r>
            </w:ins>
            <w:ins w:id="57" w:author="RAUL MARTICORENA SANCHEZ" w:date="2021-02-17T18:08:00Z">
              <w:r w:rsidR="00B2455E">
                <w:rPr>
                  <w:sz w:val="18"/>
                  <w:szCs w:val="18"/>
                </w:rPr>
                <w:t>a</w:t>
              </w:r>
            </w:ins>
            <w:ins w:id="58" w:author="RAUL MARTICORENA SANCHEZ" w:date="2021-02-17T17:34:00Z">
              <w:r w:rsidR="004217A8">
                <w:rPr>
                  <w:sz w:val="18"/>
                  <w:szCs w:val="18"/>
                </w:rPr>
                <w:t xml:space="preserve"> tarea con </w:t>
              </w:r>
            </w:ins>
            <w:r w:rsidRPr="008C5728">
              <w:rPr>
                <w:sz w:val="18"/>
                <w:szCs w:val="18"/>
              </w:rPr>
              <w:t>la subida de ficheros: memoria, anexos, códigos fuente y enlaces.</w:t>
            </w:r>
          </w:p>
        </w:tc>
      </w:tr>
      <w:tr w:rsidR="008C5728" w14:paraId="79206455" w14:textId="77777777" w:rsidTr="00D74F66">
        <w:tc>
          <w:tcPr>
            <w:tcW w:w="1882" w:type="dxa"/>
          </w:tcPr>
          <w:p w14:paraId="256C0950" w14:textId="229A0FFE" w:rsidR="000F66A5" w:rsidRPr="008C5728" w:rsidRDefault="008C5728" w:rsidP="000F66A5">
            <w:pPr>
              <w:rPr>
                <w:rFonts w:cstheme="minorHAnsi"/>
                <w:sz w:val="18"/>
                <w:szCs w:val="18"/>
              </w:rPr>
            </w:pPr>
            <w:r w:rsidRPr="008C5728">
              <w:rPr>
                <w:rFonts w:cstheme="minorHAnsi"/>
                <w:sz w:val="18"/>
                <w:szCs w:val="18"/>
              </w:rPr>
              <w:t>desde_cuando_</w:t>
            </w:r>
            <w:r w:rsidR="008D3255">
              <w:rPr>
                <w:rFonts w:cstheme="minorHAnsi"/>
                <w:sz w:val="18"/>
                <w:szCs w:val="18"/>
              </w:rPr>
              <w:t xml:space="preserve"> </w:t>
            </w:r>
            <w:r w:rsidRPr="008C5728">
              <w:rPr>
                <w:rFonts w:cstheme="minorHAnsi"/>
                <w:sz w:val="18"/>
                <w:szCs w:val="18"/>
              </w:rPr>
              <w:t>entrega</w:t>
            </w:r>
          </w:p>
        </w:tc>
        <w:tc>
          <w:tcPr>
            <w:tcW w:w="1701" w:type="dxa"/>
          </w:tcPr>
          <w:p w14:paraId="3CAE165B" w14:textId="0EA79B76" w:rsidR="000F66A5" w:rsidRPr="000F66A5" w:rsidRDefault="008C5728" w:rsidP="000F66A5">
            <w:pPr>
              <w:rPr>
                <w:sz w:val="18"/>
                <w:szCs w:val="18"/>
              </w:rPr>
            </w:pPr>
            <w:r>
              <w:rPr>
                <w:sz w:val="18"/>
                <w:szCs w:val="18"/>
              </w:rPr>
              <w:t>¿A partir de qué fecha lo puedo entregar?</w:t>
            </w:r>
          </w:p>
        </w:tc>
        <w:tc>
          <w:tcPr>
            <w:tcW w:w="7312" w:type="dxa"/>
          </w:tcPr>
          <w:p w14:paraId="7D9C8828" w14:textId="6CD98F81" w:rsidR="000F66A5" w:rsidRPr="000F66A5" w:rsidRDefault="008C5728" w:rsidP="000F66A5">
            <w:pPr>
              <w:rPr>
                <w:sz w:val="18"/>
                <w:szCs w:val="18"/>
              </w:rPr>
            </w:pPr>
            <w:r w:rsidRPr="008C5728">
              <w:rPr>
                <w:sz w:val="18"/>
                <w:szCs w:val="18"/>
              </w:rPr>
              <w:t>Se puede entregar desde el momento que las tareas estén abiertas en UBUVirtual, en la convocatoria correspondiente. El tribunal anunciará con varios días de antelación a la fecha límite de entrega la apertura del plazo.</w:t>
            </w:r>
          </w:p>
        </w:tc>
      </w:tr>
      <w:tr w:rsidR="008C5728" w14:paraId="0015A079" w14:textId="77777777" w:rsidTr="00D74F66">
        <w:tc>
          <w:tcPr>
            <w:tcW w:w="1882" w:type="dxa"/>
          </w:tcPr>
          <w:p w14:paraId="6AB6102E" w14:textId="2DD5D25C" w:rsidR="000F66A5" w:rsidRPr="008C5728" w:rsidRDefault="008D3255" w:rsidP="000F66A5">
            <w:pPr>
              <w:rPr>
                <w:rFonts w:cstheme="minorHAnsi"/>
                <w:sz w:val="18"/>
                <w:szCs w:val="18"/>
              </w:rPr>
            </w:pPr>
            <w:r>
              <w:rPr>
                <w:rFonts w:cstheme="minorHAnsi"/>
                <w:sz w:val="18"/>
                <w:szCs w:val="18"/>
              </w:rPr>
              <w:t>Documentación</w:t>
            </w:r>
          </w:p>
        </w:tc>
        <w:tc>
          <w:tcPr>
            <w:tcW w:w="1701" w:type="dxa"/>
          </w:tcPr>
          <w:p w14:paraId="6597A5ED" w14:textId="2EB4C860" w:rsidR="000F66A5" w:rsidRPr="000F66A5" w:rsidRDefault="008D3255" w:rsidP="000F66A5">
            <w:pPr>
              <w:rPr>
                <w:sz w:val="18"/>
                <w:szCs w:val="18"/>
              </w:rPr>
            </w:pPr>
            <w:r>
              <w:rPr>
                <w:sz w:val="18"/>
                <w:szCs w:val="18"/>
              </w:rPr>
              <w:t>¿Qué documentación tengo que entregar?</w:t>
            </w:r>
          </w:p>
        </w:tc>
        <w:tc>
          <w:tcPr>
            <w:tcW w:w="7312" w:type="dxa"/>
          </w:tcPr>
          <w:p w14:paraId="4165D2C2" w14:textId="77777777" w:rsidR="009E6482" w:rsidRPr="009E6482" w:rsidRDefault="009E6482" w:rsidP="009E6482">
            <w:pPr>
              <w:rPr>
                <w:ins w:id="59" w:author="Alfredo Asensio" w:date="2021-06-24T15:23:00Z"/>
                <w:sz w:val="18"/>
                <w:szCs w:val="18"/>
              </w:rPr>
            </w:pPr>
            <w:ins w:id="60" w:author="Alfredo Asensio" w:date="2021-06-24T15:23:00Z">
              <w:r w:rsidRPr="009E6482">
                <w:rPr>
                  <w:sz w:val="18"/>
                  <w:szCs w:val="18"/>
                </w:rPr>
                <w:t>Entrega en secretaria EPS: 1 copia completa en papel de la memoria del TFG  sin anexos: impresa a dos caras utilizando las plantillas OpenOffice  o LaTeX disponibles en UBUVirtual.</w:t>
              </w:r>
            </w:ins>
          </w:p>
          <w:p w14:paraId="7A533484" w14:textId="77777777" w:rsidR="009E6482" w:rsidRPr="009E6482" w:rsidRDefault="009E6482" w:rsidP="009E6482">
            <w:pPr>
              <w:rPr>
                <w:ins w:id="61" w:author="Alfredo Asensio" w:date="2021-06-24T15:23:00Z"/>
                <w:sz w:val="18"/>
                <w:szCs w:val="18"/>
              </w:rPr>
            </w:pPr>
            <w:ins w:id="62" w:author="Alfredo Asensio" w:date="2021-06-24T15:23:00Z">
              <w:r w:rsidRPr="009E6482">
                <w:rPr>
                  <w:sz w:val="18"/>
                  <w:szCs w:val="18"/>
                </w:rPr>
                <w:t>Entrega en secretaria EPS: 3 copias completas del proyecto en soporte digital con el siguiente contenido: memoria, anexos, fuentes del proyecto, aplicación, otros recursos (videos, máquinas virtuales, software open source de terceros...)</w:t>
              </w:r>
            </w:ins>
          </w:p>
          <w:p w14:paraId="65129633" w14:textId="77777777" w:rsidR="009E6482" w:rsidRPr="009E6482" w:rsidRDefault="009E6482" w:rsidP="009E6482">
            <w:pPr>
              <w:rPr>
                <w:ins w:id="63" w:author="Alfredo Asensio" w:date="2021-06-24T15:23:00Z"/>
                <w:sz w:val="18"/>
                <w:szCs w:val="18"/>
              </w:rPr>
            </w:pPr>
            <w:ins w:id="64" w:author="Alfredo Asensio" w:date="2021-06-24T15:23:00Z">
              <w:r w:rsidRPr="009E6482">
                <w:rPr>
                  <w:sz w:val="18"/>
                  <w:szCs w:val="18"/>
                </w:rPr>
                <w:t>Entrega en UBUVirtual: 2 entregas de  la memoria.pdf y anexos.pdf en el curso TFG y en Comunidad GII</w:t>
              </w:r>
            </w:ins>
          </w:p>
          <w:p w14:paraId="528EAAFE" w14:textId="7DDDCE0E" w:rsidR="008D3255" w:rsidDel="009E6482" w:rsidRDefault="009E6482" w:rsidP="009E6482">
            <w:pPr>
              <w:rPr>
                <w:ins w:id="65" w:author="RAUL MARTICORENA SANCHEZ" w:date="2021-02-17T17:35:00Z"/>
                <w:del w:id="66" w:author="Alfredo Asensio" w:date="2021-06-24T15:23:00Z"/>
                <w:sz w:val="18"/>
                <w:szCs w:val="18"/>
              </w:rPr>
            </w:pPr>
            <w:ins w:id="67" w:author="Alfredo Asensio" w:date="2021-06-24T15:23:00Z">
              <w:r w:rsidRPr="009E6482">
                <w:rPr>
                  <w:sz w:val="18"/>
                  <w:szCs w:val="18"/>
                </w:rPr>
                <w:t>Presentación: breve exposición con diapositivas (se entregará el día de la defensa)</w:t>
              </w:r>
              <w:r w:rsidRPr="009E6482" w:rsidDel="009E6482">
                <w:rPr>
                  <w:sz w:val="18"/>
                  <w:szCs w:val="18"/>
                </w:rPr>
                <w:t xml:space="preserve"> </w:t>
              </w:r>
            </w:ins>
            <w:del w:id="68" w:author="Alfredo Asensio" w:date="2021-06-24T15:23:00Z">
              <w:r w:rsidR="008D3255" w:rsidRPr="008D3255" w:rsidDel="009E6482">
                <w:rPr>
                  <w:sz w:val="18"/>
                  <w:szCs w:val="18"/>
                </w:rPr>
                <w:delText>Debes entregar:</w:delText>
              </w:r>
            </w:del>
          </w:p>
          <w:p w14:paraId="400F6FD6" w14:textId="76271B9E" w:rsidR="004217A8" w:rsidRPr="008D3255" w:rsidDel="009E6482" w:rsidRDefault="004217A8" w:rsidP="008D3255">
            <w:pPr>
              <w:rPr>
                <w:del w:id="69" w:author="Alfredo Asensio" w:date="2021-06-24T15:23:00Z"/>
                <w:sz w:val="18"/>
                <w:szCs w:val="18"/>
              </w:rPr>
            </w:pPr>
            <w:ins w:id="70" w:author="RAUL MARTICORENA SANCHEZ" w:date="2021-02-17T17:36:00Z">
              <w:del w:id="71" w:author="Alfredo Asensio" w:date="2021-06-24T15:23:00Z">
                <w:r w:rsidRPr="008D3255" w:rsidDel="009E6482">
                  <w:rPr>
                    <w:sz w:val="18"/>
                    <w:szCs w:val="18"/>
                  </w:rPr>
                  <w:delText>·</w:delText>
                </w:r>
                <w:r w:rsidDel="009E6482">
                  <w:rPr>
                    <w:sz w:val="18"/>
                    <w:szCs w:val="18"/>
                  </w:rPr>
                  <w:delText>1 copia completa en papel de la memoria del TFG sin anexos en la Secretaría A</w:delText>
                </w:r>
              </w:del>
            </w:ins>
            <w:ins w:id="72" w:author="RAUL MARTICORENA SANCHEZ" w:date="2021-02-17T18:22:00Z">
              <w:del w:id="73" w:author="Alfredo Asensio" w:date="2021-06-24T15:23:00Z">
                <w:r w:rsidR="000B7A23" w:rsidDel="009E6482">
                  <w:rPr>
                    <w:sz w:val="18"/>
                    <w:szCs w:val="18"/>
                  </w:rPr>
                  <w:delText xml:space="preserve">dministrativa del Campus Vena </w:delText>
                </w:r>
              </w:del>
            </w:ins>
            <w:ins w:id="74" w:author="RAUL MARTICORENA SANCHEZ" w:date="2021-02-17T17:36:00Z">
              <w:del w:id="75" w:author="Alfredo Asensio" w:date="2021-06-24T15:23:00Z">
                <w:r w:rsidDel="009E6482">
                  <w:rPr>
                    <w:sz w:val="18"/>
                    <w:szCs w:val="18"/>
                  </w:rPr>
                  <w:delText>de la EPS. Impresa a dos caras utilizando la plantilla recomendada.</w:delText>
                </w:r>
              </w:del>
            </w:ins>
          </w:p>
          <w:p w14:paraId="4642A751" w14:textId="2DD9DEF5" w:rsidR="008D3255" w:rsidRPr="008D3255" w:rsidDel="009E6482" w:rsidRDefault="008D3255" w:rsidP="008D3255">
            <w:pPr>
              <w:rPr>
                <w:del w:id="76" w:author="Alfredo Asensio" w:date="2021-06-24T15:23:00Z"/>
                <w:sz w:val="18"/>
                <w:szCs w:val="18"/>
              </w:rPr>
            </w:pPr>
            <w:del w:id="77" w:author="Alfredo Asensio" w:date="2021-06-24T15:23:00Z">
              <w:r w:rsidRPr="008D3255" w:rsidDel="009E6482">
                <w:rPr>
                  <w:sz w:val="18"/>
                  <w:szCs w:val="18"/>
                </w:rPr>
                <w:delText>·2 copias de memoria.pdf y anexos.pdf</w:delText>
              </w:r>
            </w:del>
          </w:p>
          <w:p w14:paraId="5C79F024" w14:textId="5387B053" w:rsidR="004217A8" w:rsidDel="009E6482" w:rsidRDefault="004217A8" w:rsidP="008D3255">
            <w:pPr>
              <w:rPr>
                <w:ins w:id="78" w:author="RAUL MARTICORENA SANCHEZ" w:date="2021-02-17T17:37:00Z"/>
                <w:del w:id="79" w:author="Alfredo Asensio" w:date="2021-06-24T15:23:00Z"/>
                <w:sz w:val="18"/>
                <w:szCs w:val="18"/>
              </w:rPr>
            </w:pPr>
            <w:ins w:id="80" w:author="RAUL MARTICORENA SANCHEZ" w:date="2021-02-17T17:37:00Z">
              <w:del w:id="81" w:author="Alfredo Asensio" w:date="2021-06-24T15:23:00Z">
                <w:r w:rsidRPr="008D3255" w:rsidDel="009E6482">
                  <w:rPr>
                    <w:sz w:val="18"/>
                    <w:szCs w:val="18"/>
                  </w:rPr>
                  <w:delText>·</w:delText>
                </w:r>
                <w:r w:rsidDel="009E6482">
                  <w:rPr>
                    <w:sz w:val="18"/>
                    <w:szCs w:val="18"/>
                  </w:rPr>
                  <w:delText xml:space="preserve"> </w:delText>
                </w:r>
              </w:del>
              <w:del w:id="82" w:author="Alfredo Asensio" w:date="2021-06-09T12:27:00Z">
                <w:r w:rsidDel="000A6789">
                  <w:rPr>
                    <w:sz w:val="18"/>
                    <w:szCs w:val="18"/>
                  </w:rPr>
                  <w:delText>5</w:delText>
                </w:r>
              </w:del>
              <w:del w:id="83" w:author="Alfredo Asensio" w:date="2021-06-24T15:23:00Z">
                <w:r w:rsidDel="009E6482">
                  <w:rPr>
                    <w:sz w:val="18"/>
                    <w:szCs w:val="18"/>
                  </w:rPr>
                  <w:delText xml:space="preserve"> copias completas en soporte digital</w:delText>
                </w:r>
              </w:del>
            </w:ins>
            <w:ins w:id="84" w:author="RAUL MARTICORENA SANCHEZ" w:date="2021-02-17T17:38:00Z">
              <w:del w:id="85" w:author="Alfredo Asensio" w:date="2021-06-24T15:23:00Z">
                <w:r w:rsidDel="009E6482">
                  <w:rPr>
                    <w:sz w:val="18"/>
                    <w:szCs w:val="18"/>
                  </w:rPr>
                  <w:delText xml:space="preserve"> en la Secretaría A</w:delText>
                </w:r>
              </w:del>
            </w:ins>
            <w:ins w:id="86" w:author="RAUL MARTICORENA SANCHEZ" w:date="2021-02-17T18:22:00Z">
              <w:del w:id="87" w:author="Alfredo Asensio" w:date="2021-06-24T15:23:00Z">
                <w:r w:rsidR="000B7A23" w:rsidDel="009E6482">
                  <w:rPr>
                    <w:sz w:val="18"/>
                    <w:szCs w:val="18"/>
                  </w:rPr>
                  <w:delText>dministrativa del Campus Vena</w:delText>
                </w:r>
              </w:del>
            </w:ins>
            <w:ins w:id="88" w:author="RAUL MARTICORENA SANCHEZ" w:date="2021-02-17T17:38:00Z">
              <w:del w:id="89" w:author="Alfredo Asensio" w:date="2021-06-24T15:23:00Z">
                <w:r w:rsidDel="009E6482">
                  <w:rPr>
                    <w:sz w:val="18"/>
                    <w:szCs w:val="18"/>
                  </w:rPr>
                  <w:delText xml:space="preserve"> de la EPS</w:delText>
                </w:r>
              </w:del>
            </w:ins>
            <w:ins w:id="90" w:author="RAUL MARTICORENA SANCHEZ" w:date="2021-02-17T17:37:00Z">
              <w:del w:id="91" w:author="Alfredo Asensio" w:date="2021-06-24T15:23:00Z">
                <w:r w:rsidDel="009E6482">
                  <w:rPr>
                    <w:sz w:val="18"/>
                    <w:szCs w:val="18"/>
                  </w:rPr>
                  <w:delText xml:space="preserve"> con la memoria, anexos, fuentes del proyecto, aplicación, otros recursos (vídeos, máquinas virtuales, software open source, etc.)</w:delText>
                </w:r>
              </w:del>
            </w:ins>
          </w:p>
          <w:p w14:paraId="0DD0BA76" w14:textId="2C2AB520" w:rsidR="000A6789" w:rsidRPr="008D3255" w:rsidDel="009E6482" w:rsidRDefault="008D3255" w:rsidP="000A6789">
            <w:pPr>
              <w:rPr>
                <w:del w:id="92" w:author="Alfredo Asensio" w:date="2021-06-24T15:23:00Z"/>
                <w:sz w:val="18"/>
                <w:szCs w:val="18"/>
              </w:rPr>
            </w:pPr>
            <w:del w:id="93" w:author="Alfredo Asensio" w:date="2021-06-24T15:23:00Z">
              <w:r w:rsidRPr="008D3255" w:rsidDel="009E6482">
                <w:rPr>
                  <w:sz w:val="18"/>
                  <w:szCs w:val="18"/>
                </w:rPr>
                <w:delText>·</w:delText>
              </w:r>
            </w:del>
            <w:ins w:id="94" w:author="RAUL MARTICORENA SANCHEZ" w:date="2021-02-17T17:38:00Z">
              <w:del w:id="95" w:author="Alfredo Asensio" w:date="2021-06-24T15:23:00Z">
                <w:r w:rsidR="004217A8" w:rsidDel="009E6482">
                  <w:rPr>
                    <w:sz w:val="18"/>
                    <w:szCs w:val="18"/>
                  </w:rPr>
                  <w:delText>2</w:delText>
                </w:r>
              </w:del>
            </w:ins>
            <w:del w:id="96" w:author="Alfredo Asensio" w:date="2021-06-24T15:23:00Z">
              <w:r w:rsidRPr="008D3255" w:rsidDel="009E6482">
                <w:rPr>
                  <w:sz w:val="18"/>
                  <w:szCs w:val="18"/>
                </w:rPr>
                <w:delText xml:space="preserve">3 </w:delText>
              </w:r>
            </w:del>
            <w:ins w:id="97" w:author="RAUL MARTICORENA SANCHEZ" w:date="2021-02-17T17:38:00Z">
              <w:del w:id="98" w:author="Alfredo Asensio" w:date="2021-06-24T15:23:00Z">
                <w:r w:rsidR="004217A8" w:rsidDel="009E6482">
                  <w:rPr>
                    <w:sz w:val="18"/>
                    <w:szCs w:val="18"/>
                  </w:rPr>
                  <w:delText>entregas de la memoria y anexos en formato pdf</w:delText>
                </w:r>
              </w:del>
            </w:ins>
            <w:ins w:id="99" w:author="Raúl Marticorena Sánchez" w:date="2021-02-18T09:59:00Z">
              <w:del w:id="100" w:author="Alfredo Asensio" w:date="2021-06-24T15:23:00Z">
                <w:r w:rsidR="0081430B" w:rsidDel="009E6482">
                  <w:rPr>
                    <w:sz w:val="18"/>
                    <w:szCs w:val="18"/>
                  </w:rPr>
                  <w:delText xml:space="preserve">, una </w:delText>
                </w:r>
              </w:del>
            </w:ins>
            <w:ins w:id="101" w:author="RAUL MARTICORENA SANCHEZ" w:date="2021-02-17T17:38:00Z">
              <w:del w:id="102" w:author="Alfredo Asensio" w:date="2021-06-24T15:23:00Z">
                <w:r w:rsidR="004217A8" w:rsidDel="009E6482">
                  <w:rPr>
                    <w:sz w:val="18"/>
                    <w:szCs w:val="18"/>
                  </w:rPr>
                  <w:delText xml:space="preserve"> </w:delText>
                </w:r>
              </w:del>
            </w:ins>
            <w:del w:id="103" w:author="Alfredo Asensio" w:date="2021-06-24T15:23:00Z">
              <w:r w:rsidRPr="008D3255" w:rsidDel="009E6482">
                <w:rPr>
                  <w:sz w:val="18"/>
                  <w:szCs w:val="18"/>
                </w:rPr>
                <w:delText>copias en el curso de UBUVirtual</w:delText>
              </w:r>
            </w:del>
            <w:ins w:id="104" w:author="RAUL MARTICORENA SANCHEZ" w:date="2021-02-17T17:38:00Z">
              <w:del w:id="105" w:author="Alfredo Asensio" w:date="2021-06-24T15:23:00Z">
                <w:r w:rsidR="004217A8" w:rsidDel="009E6482">
                  <w:rPr>
                    <w:sz w:val="18"/>
                    <w:szCs w:val="18"/>
                  </w:rPr>
                  <w:delText xml:space="preserve"> y </w:delText>
                </w:r>
              </w:del>
            </w:ins>
            <w:ins w:id="106" w:author="Raúl Marticorena Sánchez" w:date="2021-02-18T09:59:00Z">
              <w:del w:id="107" w:author="Alfredo Asensio" w:date="2021-06-24T15:23:00Z">
                <w:r w:rsidR="0081430B" w:rsidDel="009E6482">
                  <w:rPr>
                    <w:sz w:val="18"/>
                    <w:szCs w:val="18"/>
                  </w:rPr>
                  <w:delText xml:space="preserve">otra </w:delText>
                </w:r>
              </w:del>
            </w:ins>
            <w:ins w:id="108" w:author="RAUL MARTICORENA SANCHEZ" w:date="2021-02-17T17:38:00Z">
              <w:del w:id="109" w:author="Alfredo Asensio" w:date="2021-06-24T15:23:00Z">
                <w:r w:rsidR="004217A8" w:rsidDel="009E6482">
                  <w:rPr>
                    <w:sz w:val="18"/>
                    <w:szCs w:val="18"/>
                  </w:rPr>
                  <w:delText>en la Comunidad GII</w:delText>
                </w:r>
              </w:del>
            </w:ins>
            <w:del w:id="110" w:author="Alfredo Asensio" w:date="2021-06-24T15:23:00Z">
              <w:r w:rsidRPr="008D3255" w:rsidDel="009E6482">
                <w:rPr>
                  <w:sz w:val="18"/>
                  <w:szCs w:val="18"/>
                </w:rPr>
                <w:delText xml:space="preserve"> (y otras 2 optativas).</w:delText>
              </w:r>
            </w:del>
          </w:p>
          <w:p w14:paraId="05C5608C" w14:textId="2FE09086" w:rsidR="000F66A5" w:rsidRPr="000F66A5" w:rsidRDefault="002246AA" w:rsidP="008D3255">
            <w:pPr>
              <w:rPr>
                <w:sz w:val="18"/>
                <w:szCs w:val="18"/>
              </w:rPr>
            </w:pPr>
            <w:ins w:id="111" w:author="RAUL MARTICORENA SANCHEZ" w:date="2021-02-17T17:39:00Z">
              <w:del w:id="112" w:author="Alfredo Asensio" w:date="2021-06-24T15:23:00Z">
                <w:r w:rsidRPr="002246AA" w:rsidDel="009E6482">
                  <w:rPr>
                    <w:rStyle w:val="Hipervnculo"/>
                    <w:sz w:val="18"/>
                    <w:szCs w:val="18"/>
                    <w:rPrChange w:id="113" w:author="RAUL MARTICORENA SANCHEZ" w:date="2021-02-17T17:39:00Z">
                      <w:rPr/>
                    </w:rPrChange>
                  </w:rPr>
                  <w:delText>https://clopezno.github.io/index.html</w:delText>
                </w:r>
              </w:del>
            </w:ins>
            <w:del w:id="114" w:author="Alfredo Asensio" w:date="2021-06-24T15:23:00Z">
              <w:r w:rsidR="0061108A" w:rsidDel="009E6482">
                <w:fldChar w:fldCharType="begin"/>
              </w:r>
              <w:r w:rsidR="0061108A" w:rsidDel="009E6482">
                <w:delInstrText xml:space="preserve"> HYPERLINK "https://clopezno.github.io/tfg_gii_online//" </w:delInstrText>
              </w:r>
              <w:r w:rsidR="0061108A" w:rsidDel="009E6482">
                <w:fldChar w:fldCharType="separate"/>
              </w:r>
              <w:r w:rsidR="008D3255" w:rsidRPr="00C371EB" w:rsidDel="009E6482">
                <w:rPr>
                  <w:rStyle w:val="Hipervnculo"/>
                  <w:sz w:val="18"/>
                  <w:szCs w:val="18"/>
                </w:rPr>
                <w:delText>https://clopezno.github.io/tfg_gii_online//</w:delText>
              </w:r>
              <w:r w:rsidR="0061108A" w:rsidDel="009E6482">
                <w:rPr>
                  <w:rStyle w:val="Hipervnculo"/>
                  <w:sz w:val="18"/>
                  <w:szCs w:val="18"/>
                </w:rPr>
                <w:fldChar w:fldCharType="end"/>
              </w:r>
            </w:del>
          </w:p>
        </w:tc>
      </w:tr>
      <w:tr w:rsidR="008C5728" w14:paraId="2A08DCAC" w14:textId="77777777" w:rsidTr="00D74F66">
        <w:tc>
          <w:tcPr>
            <w:tcW w:w="1882" w:type="dxa"/>
          </w:tcPr>
          <w:p w14:paraId="58B9EB9E" w14:textId="210234CC" w:rsidR="000F66A5" w:rsidRPr="008C5728" w:rsidRDefault="008D3255" w:rsidP="000F66A5">
            <w:pPr>
              <w:rPr>
                <w:rFonts w:cstheme="minorHAnsi"/>
                <w:sz w:val="18"/>
                <w:szCs w:val="18"/>
              </w:rPr>
            </w:pPr>
            <w:r w:rsidRPr="008D3255">
              <w:rPr>
                <w:rFonts w:cstheme="minorHAnsi"/>
                <w:sz w:val="18"/>
                <w:szCs w:val="18"/>
              </w:rPr>
              <w:t>donde_nota</w:t>
            </w:r>
          </w:p>
        </w:tc>
        <w:tc>
          <w:tcPr>
            <w:tcW w:w="1701" w:type="dxa"/>
          </w:tcPr>
          <w:p w14:paraId="6F90E5F0" w14:textId="407906FB" w:rsidR="000F66A5" w:rsidRPr="000F66A5" w:rsidRDefault="008D3255" w:rsidP="000F66A5">
            <w:pPr>
              <w:rPr>
                <w:sz w:val="18"/>
                <w:szCs w:val="18"/>
              </w:rPr>
            </w:pPr>
            <w:r>
              <w:rPr>
                <w:sz w:val="18"/>
                <w:szCs w:val="18"/>
              </w:rPr>
              <w:t>¿Dónde se publican las notas?</w:t>
            </w:r>
          </w:p>
        </w:tc>
        <w:tc>
          <w:tcPr>
            <w:tcW w:w="7312" w:type="dxa"/>
          </w:tcPr>
          <w:p w14:paraId="24D211FD" w14:textId="3E7FF0AD" w:rsidR="000F66A5" w:rsidRPr="000F66A5" w:rsidRDefault="008D3255" w:rsidP="000F66A5">
            <w:pPr>
              <w:rPr>
                <w:sz w:val="18"/>
                <w:szCs w:val="18"/>
              </w:rPr>
            </w:pPr>
            <w:r w:rsidRPr="008D3255">
              <w:rPr>
                <w:sz w:val="18"/>
                <w:szCs w:val="18"/>
              </w:rPr>
              <w:t>Las calificaciones del TFG se publican en SIGMA.</w:t>
            </w:r>
          </w:p>
        </w:tc>
      </w:tr>
      <w:tr w:rsidR="008C5728" w14:paraId="121CA48F" w14:textId="77777777" w:rsidTr="00D74F66">
        <w:tc>
          <w:tcPr>
            <w:tcW w:w="1882" w:type="dxa"/>
          </w:tcPr>
          <w:p w14:paraId="31066A15" w14:textId="3FA89EC4" w:rsidR="000F66A5" w:rsidRPr="008C5728" w:rsidRDefault="008D3255" w:rsidP="000F66A5">
            <w:pPr>
              <w:rPr>
                <w:rFonts w:cstheme="minorHAnsi"/>
                <w:sz w:val="18"/>
                <w:szCs w:val="18"/>
              </w:rPr>
            </w:pPr>
            <w:r>
              <w:rPr>
                <w:rFonts w:cstheme="minorHAnsi"/>
                <w:sz w:val="18"/>
                <w:szCs w:val="18"/>
              </w:rPr>
              <w:t xml:space="preserve">Duración </w:t>
            </w:r>
            <w:r w:rsidRPr="008D3255">
              <w:rPr>
                <w:rFonts w:cstheme="minorHAnsi"/>
                <w:sz w:val="18"/>
                <w:szCs w:val="18"/>
              </w:rPr>
              <w:t>_presentacion</w:t>
            </w:r>
          </w:p>
        </w:tc>
        <w:tc>
          <w:tcPr>
            <w:tcW w:w="1701" w:type="dxa"/>
          </w:tcPr>
          <w:p w14:paraId="5E2078ED" w14:textId="4522F593" w:rsidR="000F66A5" w:rsidRPr="000F66A5" w:rsidRDefault="008D3255" w:rsidP="000F66A5">
            <w:pPr>
              <w:rPr>
                <w:sz w:val="18"/>
                <w:szCs w:val="18"/>
              </w:rPr>
            </w:pPr>
            <w:r>
              <w:rPr>
                <w:sz w:val="18"/>
                <w:szCs w:val="18"/>
              </w:rPr>
              <w:t>¿Cuánto dura la presentación?</w:t>
            </w:r>
          </w:p>
        </w:tc>
        <w:tc>
          <w:tcPr>
            <w:tcW w:w="7312" w:type="dxa"/>
          </w:tcPr>
          <w:p w14:paraId="6EDB002C" w14:textId="77777777" w:rsidR="008D3255" w:rsidRPr="008D3255" w:rsidRDefault="008D3255" w:rsidP="008D3255">
            <w:pPr>
              <w:rPr>
                <w:sz w:val="18"/>
                <w:szCs w:val="18"/>
              </w:rPr>
            </w:pPr>
            <w:r w:rsidRPr="008D3255">
              <w:rPr>
                <w:sz w:val="18"/>
                <w:szCs w:val="18"/>
              </w:rPr>
              <w:t>La defensa se estructura en dos secciones de 10-15 minutos cada una:</w:t>
            </w:r>
          </w:p>
          <w:p w14:paraId="62A29497" w14:textId="77777777" w:rsidR="008D3255" w:rsidRPr="008D3255" w:rsidRDefault="008D3255" w:rsidP="008D3255">
            <w:pPr>
              <w:rPr>
                <w:sz w:val="18"/>
                <w:szCs w:val="18"/>
              </w:rPr>
            </w:pPr>
            <w:r w:rsidRPr="008D3255">
              <w:rPr>
                <w:sz w:val="18"/>
                <w:szCs w:val="18"/>
              </w:rPr>
              <w:t>1.Exposición del TFG por el estudiante. El estudiante compartirá en su equipo los recursos preparados, tanto para la presentación de su TFG como para la demostración de su aplicación software y las expondrán en directo al tribunal.</w:t>
            </w:r>
          </w:p>
          <w:p w14:paraId="1ECBF903" w14:textId="122B4165" w:rsidR="000F66A5" w:rsidRPr="000F66A5" w:rsidRDefault="008D3255" w:rsidP="008D3255">
            <w:pPr>
              <w:rPr>
                <w:sz w:val="18"/>
                <w:szCs w:val="18"/>
              </w:rPr>
            </w:pPr>
            <w:r w:rsidRPr="008D3255">
              <w:rPr>
                <w:sz w:val="18"/>
                <w:szCs w:val="18"/>
              </w:rPr>
              <w:t>2.Defensa del TFG. Los estudiantes responderán a las preguntas formuladas por los miembros del tribunal.</w:t>
            </w:r>
          </w:p>
        </w:tc>
      </w:tr>
      <w:tr w:rsidR="008C5728" w14:paraId="5A4E7B3A" w14:textId="77777777" w:rsidTr="00D74F66">
        <w:tc>
          <w:tcPr>
            <w:tcW w:w="1882" w:type="dxa"/>
          </w:tcPr>
          <w:p w14:paraId="6FE1CBD3" w14:textId="14B335AF" w:rsidR="000F66A5" w:rsidRPr="008C5728" w:rsidRDefault="008D3255" w:rsidP="000F66A5">
            <w:pPr>
              <w:rPr>
                <w:rFonts w:cstheme="minorHAnsi"/>
                <w:sz w:val="18"/>
                <w:szCs w:val="18"/>
              </w:rPr>
            </w:pPr>
            <w:r>
              <w:rPr>
                <w:rFonts w:cstheme="minorHAnsi"/>
                <w:sz w:val="18"/>
                <w:szCs w:val="18"/>
              </w:rPr>
              <w:t>Entregar_fuera_plazo</w:t>
            </w:r>
          </w:p>
        </w:tc>
        <w:tc>
          <w:tcPr>
            <w:tcW w:w="1701" w:type="dxa"/>
          </w:tcPr>
          <w:p w14:paraId="4455619A" w14:textId="05D776B6" w:rsidR="000F66A5" w:rsidRPr="000F66A5" w:rsidRDefault="008D3255" w:rsidP="000F66A5">
            <w:pPr>
              <w:rPr>
                <w:sz w:val="18"/>
                <w:szCs w:val="18"/>
              </w:rPr>
            </w:pPr>
            <w:r>
              <w:rPr>
                <w:sz w:val="18"/>
                <w:szCs w:val="18"/>
              </w:rPr>
              <w:t>¿Puedo entregar si ha acabado el plazo?</w:t>
            </w:r>
          </w:p>
        </w:tc>
        <w:tc>
          <w:tcPr>
            <w:tcW w:w="7312" w:type="dxa"/>
          </w:tcPr>
          <w:p w14:paraId="1A8E25D7" w14:textId="4D482C58" w:rsidR="000F66A5" w:rsidRPr="000F66A5" w:rsidRDefault="008D3255" w:rsidP="000F66A5">
            <w:pPr>
              <w:rPr>
                <w:sz w:val="18"/>
                <w:szCs w:val="18"/>
              </w:rPr>
            </w:pPr>
            <w:r w:rsidRPr="008D3255">
              <w:rPr>
                <w:sz w:val="18"/>
                <w:szCs w:val="18"/>
              </w:rPr>
              <w:t>No se puede entregar fuera de plazo.</w:t>
            </w:r>
          </w:p>
        </w:tc>
      </w:tr>
      <w:tr w:rsidR="008C5728" w14:paraId="4DA5ED43" w14:textId="77777777" w:rsidTr="00D74F66">
        <w:tc>
          <w:tcPr>
            <w:tcW w:w="1882" w:type="dxa"/>
          </w:tcPr>
          <w:p w14:paraId="0FDA3CE9" w14:textId="6E131C9B" w:rsidR="000F66A5" w:rsidRPr="008C5728" w:rsidRDefault="008D3255" w:rsidP="000F66A5">
            <w:pPr>
              <w:rPr>
                <w:rFonts w:cstheme="minorHAnsi"/>
                <w:sz w:val="18"/>
                <w:szCs w:val="18"/>
              </w:rPr>
            </w:pPr>
            <w:r>
              <w:rPr>
                <w:rFonts w:cstheme="minorHAnsi"/>
                <w:sz w:val="18"/>
                <w:szCs w:val="18"/>
              </w:rPr>
              <w:t>Eres_robot</w:t>
            </w:r>
          </w:p>
        </w:tc>
        <w:tc>
          <w:tcPr>
            <w:tcW w:w="1701" w:type="dxa"/>
          </w:tcPr>
          <w:p w14:paraId="425F6C25" w14:textId="323917FB" w:rsidR="000F66A5" w:rsidRPr="000F66A5" w:rsidRDefault="008D3255" w:rsidP="000F66A5">
            <w:pPr>
              <w:rPr>
                <w:sz w:val="18"/>
                <w:szCs w:val="18"/>
              </w:rPr>
            </w:pPr>
            <w:r>
              <w:rPr>
                <w:sz w:val="18"/>
                <w:szCs w:val="18"/>
              </w:rPr>
              <w:t>¿Eres un robot?</w:t>
            </w:r>
          </w:p>
        </w:tc>
        <w:tc>
          <w:tcPr>
            <w:tcW w:w="7312" w:type="dxa"/>
          </w:tcPr>
          <w:p w14:paraId="61C49571" w14:textId="285E5003" w:rsidR="000F66A5" w:rsidRPr="000F66A5" w:rsidRDefault="008D3255" w:rsidP="000F66A5">
            <w:pPr>
              <w:rPr>
                <w:sz w:val="18"/>
                <w:szCs w:val="18"/>
              </w:rPr>
            </w:pPr>
            <w:r w:rsidRPr="008D3255">
              <w:rPr>
                <w:sz w:val="18"/>
                <w:szCs w:val="18"/>
              </w:rPr>
              <w:t>Soy un robot, y estoy aquí para ayudarte :)</w:t>
            </w:r>
          </w:p>
        </w:tc>
      </w:tr>
      <w:tr w:rsidR="008C5728" w14:paraId="7EAE992E" w14:textId="77777777" w:rsidTr="00D74F66">
        <w:tc>
          <w:tcPr>
            <w:tcW w:w="1882" w:type="dxa"/>
          </w:tcPr>
          <w:p w14:paraId="718BFBAD" w14:textId="5A200591" w:rsidR="000F66A5" w:rsidRPr="008C5728" w:rsidRDefault="008D3255" w:rsidP="000F66A5">
            <w:pPr>
              <w:rPr>
                <w:rFonts w:cstheme="minorHAnsi"/>
                <w:sz w:val="18"/>
                <w:szCs w:val="18"/>
              </w:rPr>
            </w:pPr>
            <w:r>
              <w:rPr>
                <w:rFonts w:cstheme="minorHAnsi"/>
                <w:sz w:val="18"/>
                <w:szCs w:val="18"/>
              </w:rPr>
              <w:t>Extension_memoria</w:t>
            </w:r>
          </w:p>
        </w:tc>
        <w:tc>
          <w:tcPr>
            <w:tcW w:w="1701" w:type="dxa"/>
          </w:tcPr>
          <w:p w14:paraId="224321F9" w14:textId="77C599B6" w:rsidR="000F66A5" w:rsidRPr="000F66A5" w:rsidRDefault="008D3255" w:rsidP="000F66A5">
            <w:pPr>
              <w:rPr>
                <w:sz w:val="18"/>
                <w:szCs w:val="18"/>
              </w:rPr>
            </w:pPr>
            <w:r>
              <w:rPr>
                <w:sz w:val="18"/>
                <w:szCs w:val="18"/>
              </w:rPr>
              <w:t>¿Qué extensión debe tener la memoria?</w:t>
            </w:r>
          </w:p>
        </w:tc>
        <w:tc>
          <w:tcPr>
            <w:tcW w:w="7312" w:type="dxa"/>
          </w:tcPr>
          <w:p w14:paraId="047B0655" w14:textId="7A965FC9" w:rsidR="000F66A5" w:rsidRPr="000F66A5" w:rsidRDefault="008D3255" w:rsidP="000F66A5">
            <w:pPr>
              <w:rPr>
                <w:sz w:val="18"/>
                <w:szCs w:val="18"/>
              </w:rPr>
            </w:pPr>
            <w:r w:rsidRPr="008D3255">
              <w:rPr>
                <w:sz w:val="18"/>
                <w:szCs w:val="18"/>
              </w:rPr>
              <w:t>La memoria no tiene un límite establecido de páginas, pero se recomienda estar en un intervalo de 35 a 75 páginas. En caso de ser necesario extender la documentación, se pueden agregar anexos.</w:t>
            </w:r>
          </w:p>
        </w:tc>
      </w:tr>
      <w:tr w:rsidR="008C5728" w14:paraId="7466916B" w14:textId="77777777" w:rsidTr="00D74F66">
        <w:tc>
          <w:tcPr>
            <w:tcW w:w="1882" w:type="dxa"/>
          </w:tcPr>
          <w:p w14:paraId="0B3783A8" w14:textId="58463241" w:rsidR="000F66A5" w:rsidRPr="008C5728" w:rsidRDefault="008D3255" w:rsidP="000F66A5">
            <w:pPr>
              <w:rPr>
                <w:rFonts w:cstheme="minorHAnsi"/>
                <w:sz w:val="18"/>
                <w:szCs w:val="18"/>
              </w:rPr>
            </w:pPr>
            <w:r>
              <w:rPr>
                <w:rFonts w:cstheme="minorHAnsi"/>
                <w:sz w:val="18"/>
                <w:szCs w:val="18"/>
              </w:rPr>
              <w:t>Fechas_entrega</w:t>
            </w:r>
          </w:p>
        </w:tc>
        <w:tc>
          <w:tcPr>
            <w:tcW w:w="1701" w:type="dxa"/>
          </w:tcPr>
          <w:p w14:paraId="6BC286F1" w14:textId="76911EFE" w:rsidR="000F66A5" w:rsidRPr="000F66A5" w:rsidRDefault="008D3255" w:rsidP="000F66A5">
            <w:pPr>
              <w:rPr>
                <w:sz w:val="18"/>
                <w:szCs w:val="18"/>
              </w:rPr>
            </w:pPr>
            <w:r>
              <w:rPr>
                <w:sz w:val="18"/>
                <w:szCs w:val="18"/>
              </w:rPr>
              <w:t>¿Cuál es la fecha de entrega?</w:t>
            </w:r>
          </w:p>
        </w:tc>
        <w:tc>
          <w:tcPr>
            <w:tcW w:w="7312" w:type="dxa"/>
          </w:tcPr>
          <w:p w14:paraId="13D1FA76" w14:textId="7D0FA1BC" w:rsidR="00631965" w:rsidRDefault="00631965" w:rsidP="008D3255">
            <w:pPr>
              <w:rPr>
                <w:ins w:id="115" w:author="Alfredo Asensio" w:date="2021-06-09T12:31:00Z"/>
                <w:sz w:val="18"/>
                <w:szCs w:val="18"/>
              </w:rPr>
            </w:pPr>
            <w:ins w:id="116" w:author="Alfredo Asensio" w:date="2021-06-09T12:31:00Z">
              <w:r w:rsidRPr="00631965">
                <w:rPr>
                  <w:sz w:val="18"/>
                  <w:szCs w:val="18"/>
                </w:rPr>
                <w:t>El próximo lunes 24 de junio es la fecha límite para la entrega de trabajos de la convocatoria ordinaria del segundo semestre.</w:t>
              </w:r>
            </w:ins>
          </w:p>
          <w:p w14:paraId="00C049B5" w14:textId="65F56FE1" w:rsidR="008D3255" w:rsidRPr="00631965" w:rsidRDefault="008D3255" w:rsidP="008D3255">
            <w:pPr>
              <w:rPr>
                <w:strike/>
                <w:sz w:val="18"/>
                <w:szCs w:val="18"/>
                <w:rPrChange w:id="117" w:author="Alfredo Asensio" w:date="2021-06-09T12:31:00Z">
                  <w:rPr>
                    <w:sz w:val="18"/>
                    <w:szCs w:val="18"/>
                  </w:rPr>
                </w:rPrChange>
              </w:rPr>
            </w:pPr>
            <w:r w:rsidRPr="00631965">
              <w:rPr>
                <w:strike/>
                <w:sz w:val="18"/>
                <w:szCs w:val="18"/>
                <w:rPrChange w:id="118" w:author="Alfredo Asensio" w:date="2021-06-09T12:31:00Z">
                  <w:rPr>
                    <w:sz w:val="18"/>
                    <w:szCs w:val="18"/>
                  </w:rPr>
                </w:rPrChange>
              </w:rPr>
              <w:t>Las fechas de entrega del TFG se aprueban en la Junta de Escuela Politécnica cada curso y se publican en la página oficial del Grado</w:t>
            </w:r>
          </w:p>
          <w:p w14:paraId="6BD84B31" w14:textId="2DEA7816" w:rsidR="008D3255" w:rsidRPr="008D3255" w:rsidRDefault="008D3255" w:rsidP="008D3255">
            <w:pPr>
              <w:rPr>
                <w:sz w:val="18"/>
                <w:szCs w:val="18"/>
              </w:rPr>
            </w:pPr>
            <w:r w:rsidRPr="008D3255">
              <w:rPr>
                <w:sz w:val="18"/>
                <w:szCs w:val="18"/>
              </w:rPr>
              <w:lastRenderedPageBreak/>
              <w:t xml:space="preserve">En el siguiente enlace podrás ver el calendario de entrega de los dos </w:t>
            </w:r>
            <w:del w:id="119" w:author="RAUL MARTICORENA SANCHEZ" w:date="2021-02-17T18:10:00Z">
              <w:r w:rsidRPr="008D3255" w:rsidDel="000D372A">
                <w:rPr>
                  <w:sz w:val="18"/>
                  <w:szCs w:val="18"/>
                </w:rPr>
                <w:delText>semestres</w:delText>
              </w:r>
            </w:del>
            <w:ins w:id="120" w:author="RAUL MARTICORENA SANCHEZ" w:date="2021-02-17T18:10:00Z">
              <w:r w:rsidR="000D372A">
                <w:rPr>
                  <w:sz w:val="18"/>
                  <w:szCs w:val="18"/>
                </w:rPr>
                <w:t xml:space="preserve">cuatrimestres </w:t>
              </w:r>
            </w:ins>
            <w:ins w:id="121" w:author="RAUL MARTICORENA SANCHEZ" w:date="2021-02-17T17:41:00Z">
              <w:r w:rsidR="002246AA">
                <w:rPr>
                  <w:sz w:val="18"/>
                  <w:szCs w:val="18"/>
                </w:rPr>
                <w:t>ordinarios</w:t>
              </w:r>
            </w:ins>
            <w:r w:rsidRPr="008D3255">
              <w:rPr>
                <w:sz w:val="18"/>
                <w:szCs w:val="18"/>
              </w:rPr>
              <w:t xml:space="preserve"> y </w:t>
            </w:r>
            <w:ins w:id="122" w:author="RAUL MARTICORENA SANCHEZ" w:date="2021-02-17T17:40:00Z">
              <w:r w:rsidR="002246AA">
                <w:rPr>
                  <w:sz w:val="18"/>
                  <w:szCs w:val="18"/>
                </w:rPr>
                <w:t xml:space="preserve">la </w:t>
              </w:r>
            </w:ins>
            <w:ins w:id="123" w:author="RAUL MARTICORENA SANCHEZ" w:date="2021-02-17T17:41:00Z">
              <w:r w:rsidR="002246AA">
                <w:rPr>
                  <w:sz w:val="18"/>
                  <w:szCs w:val="18"/>
                </w:rPr>
                <w:t>convocatori</w:t>
              </w:r>
            </w:ins>
            <w:ins w:id="124" w:author="RAUL MARTICORENA SANCHEZ" w:date="2021-02-17T17:42:00Z">
              <w:r w:rsidR="002246AA">
                <w:rPr>
                  <w:sz w:val="18"/>
                  <w:szCs w:val="18"/>
                </w:rPr>
                <w:t xml:space="preserve">a </w:t>
              </w:r>
            </w:ins>
            <w:r w:rsidRPr="008D3255">
              <w:rPr>
                <w:sz w:val="18"/>
                <w:szCs w:val="18"/>
              </w:rPr>
              <w:t xml:space="preserve">extraordinaria </w:t>
            </w:r>
            <w:ins w:id="125" w:author="RAUL MARTICORENA SANCHEZ" w:date="2021-02-17T17:40:00Z">
              <w:r w:rsidR="002246AA">
                <w:rPr>
                  <w:sz w:val="18"/>
                  <w:szCs w:val="18"/>
                </w:rPr>
                <w:t xml:space="preserve">de septiembre, </w:t>
              </w:r>
            </w:ins>
            <w:r w:rsidRPr="008D3255">
              <w:rPr>
                <w:sz w:val="18"/>
                <w:szCs w:val="18"/>
              </w:rPr>
              <w:t>aprobado por Junta de Escuela Politécnica Superior.</w:t>
            </w:r>
          </w:p>
          <w:p w14:paraId="20BFAD42" w14:textId="7010AB2F" w:rsidR="000F66A5" w:rsidRPr="000F66A5" w:rsidRDefault="005F1043" w:rsidP="008D3255">
            <w:pPr>
              <w:rPr>
                <w:sz w:val="18"/>
                <w:szCs w:val="18"/>
              </w:rPr>
            </w:pPr>
            <w:hyperlink r:id="rId9" w:history="1">
              <w:r w:rsidR="008D3255" w:rsidRPr="00C371EB">
                <w:rPr>
                  <w:rStyle w:val="Hipervnculo"/>
                  <w:sz w:val="18"/>
                  <w:szCs w:val="18"/>
                </w:rPr>
                <w:t>https://www.ubu.es/grado-oficial-online-en-ingenieria-informatica/informacion-basica/trabajo-fin-de-grado</w:t>
              </w:r>
            </w:hyperlink>
          </w:p>
        </w:tc>
      </w:tr>
      <w:tr w:rsidR="008C5728" w14:paraId="48B3C78A" w14:textId="77777777" w:rsidTr="00D74F66">
        <w:tc>
          <w:tcPr>
            <w:tcW w:w="1882" w:type="dxa"/>
          </w:tcPr>
          <w:p w14:paraId="1DE5AAE9" w14:textId="0BA7E77F" w:rsidR="000F66A5" w:rsidRPr="008C5728" w:rsidRDefault="008D3255" w:rsidP="000F66A5">
            <w:pPr>
              <w:rPr>
                <w:rFonts w:cstheme="minorHAnsi"/>
                <w:sz w:val="18"/>
                <w:szCs w:val="18"/>
              </w:rPr>
            </w:pPr>
            <w:r w:rsidRPr="008D3255">
              <w:rPr>
                <w:rFonts w:cstheme="minorHAnsi"/>
                <w:sz w:val="18"/>
                <w:szCs w:val="18"/>
              </w:rPr>
              <w:lastRenderedPageBreak/>
              <w:t>hacerlo_compañero</w:t>
            </w:r>
          </w:p>
        </w:tc>
        <w:tc>
          <w:tcPr>
            <w:tcW w:w="1701" w:type="dxa"/>
          </w:tcPr>
          <w:p w14:paraId="0EDA7BFF" w14:textId="3793947F" w:rsidR="000F66A5" w:rsidRPr="000F66A5" w:rsidRDefault="008D3255" w:rsidP="000F66A5">
            <w:pPr>
              <w:rPr>
                <w:sz w:val="18"/>
                <w:szCs w:val="18"/>
              </w:rPr>
            </w:pPr>
            <w:r>
              <w:rPr>
                <w:sz w:val="18"/>
                <w:szCs w:val="18"/>
              </w:rPr>
              <w:t>¿Lo puedo hacer con un compañero?</w:t>
            </w:r>
          </w:p>
        </w:tc>
        <w:tc>
          <w:tcPr>
            <w:tcW w:w="7312" w:type="dxa"/>
          </w:tcPr>
          <w:p w14:paraId="6ED3A6D2" w14:textId="3946A1BF" w:rsidR="000F66A5" w:rsidRPr="000F66A5" w:rsidRDefault="008D3255" w:rsidP="000F66A5">
            <w:pPr>
              <w:rPr>
                <w:sz w:val="18"/>
                <w:szCs w:val="18"/>
              </w:rPr>
            </w:pPr>
            <w:del w:id="126" w:author="RAUL MARTICORENA SANCHEZ" w:date="2021-02-17T17:42:00Z">
              <w:r w:rsidRPr="008D3255" w:rsidDel="009D6FF6">
                <w:rPr>
                  <w:sz w:val="18"/>
                  <w:szCs w:val="18"/>
                </w:rPr>
                <w:delText>Los TFG son individuales.</w:delText>
              </w:r>
              <w:r w:rsidRPr="008D3255" w:rsidDel="00EF3492">
                <w:rPr>
                  <w:sz w:val="18"/>
                  <w:szCs w:val="18"/>
                </w:rPr>
                <w:delText xml:space="preserve"> Aunque desde el tribunal de trabajos fin de grado no estemos de acuerdo con los TFG individuales,</w:delText>
              </w:r>
            </w:del>
            <w:r w:rsidRPr="008D3255">
              <w:rPr>
                <w:sz w:val="18"/>
                <w:szCs w:val="18"/>
              </w:rPr>
              <w:t xml:space="preserve"> </w:t>
            </w:r>
            <w:ins w:id="127" w:author="RAUL MARTICORENA SANCHEZ" w:date="2021-02-17T17:42:00Z">
              <w:r w:rsidR="009D6FF6">
                <w:rPr>
                  <w:sz w:val="18"/>
                  <w:szCs w:val="18"/>
                </w:rPr>
                <w:t xml:space="preserve">No. </w:t>
              </w:r>
              <w:r w:rsidR="00EF3492">
                <w:rPr>
                  <w:sz w:val="18"/>
                  <w:szCs w:val="18"/>
                </w:rPr>
                <w:t>L</w:t>
              </w:r>
            </w:ins>
            <w:del w:id="128" w:author="RAUL MARTICORENA SANCHEZ" w:date="2021-02-17T17:42:00Z">
              <w:r w:rsidRPr="008D3255" w:rsidDel="00EF3492">
                <w:rPr>
                  <w:sz w:val="18"/>
                  <w:szCs w:val="18"/>
                </w:rPr>
                <w:delText>l</w:delText>
              </w:r>
            </w:del>
            <w:r w:rsidRPr="008D3255">
              <w:rPr>
                <w:sz w:val="18"/>
                <w:szCs w:val="18"/>
              </w:rPr>
              <w:t>a normativa ministerial obliga a que sean individuales</w:t>
            </w:r>
            <w:ins w:id="129" w:author="RAUL MARTICORENA SANCHEZ" w:date="2021-02-17T17:43:00Z">
              <w:r w:rsidR="009D6FF6">
                <w:rPr>
                  <w:sz w:val="18"/>
                  <w:szCs w:val="18"/>
                </w:rPr>
                <w:t xml:space="preserve"> (más información en </w:t>
              </w:r>
            </w:ins>
            <w:ins w:id="130" w:author="RAUL MARTICORENA SANCHEZ" w:date="2021-02-17T17:46:00Z">
              <w:r w:rsidR="009D6FF6" w:rsidRPr="009D6FF6">
                <w:rPr>
                  <w:sz w:val="18"/>
                  <w:szCs w:val="18"/>
                </w:rPr>
                <w:t>https://www.boe.es/diario_boe/txt.php?id=BOE-A-2009-12977</w:t>
              </w:r>
              <w:r w:rsidR="009D6FF6">
                <w:rPr>
                  <w:sz w:val="18"/>
                  <w:szCs w:val="18"/>
                </w:rPr>
                <w:t>)</w:t>
              </w:r>
            </w:ins>
            <w:del w:id="131" w:author="RAUL MARTICORENA SANCHEZ" w:date="2021-02-17T17:43:00Z">
              <w:r w:rsidRPr="008D3255" w:rsidDel="009D6FF6">
                <w:rPr>
                  <w:sz w:val="18"/>
                  <w:szCs w:val="18"/>
                </w:rPr>
                <w:delText>.</w:delText>
              </w:r>
            </w:del>
          </w:p>
        </w:tc>
      </w:tr>
      <w:tr w:rsidR="008C5728" w14:paraId="0ECE24F0" w14:textId="77777777" w:rsidTr="00D74F66">
        <w:tc>
          <w:tcPr>
            <w:tcW w:w="1882" w:type="dxa"/>
          </w:tcPr>
          <w:p w14:paraId="33FADFB6" w14:textId="799D6D16" w:rsidR="000F66A5" w:rsidRPr="008C5728" w:rsidRDefault="008D3255" w:rsidP="000F66A5">
            <w:pPr>
              <w:rPr>
                <w:rFonts w:cstheme="minorHAnsi"/>
                <w:sz w:val="18"/>
                <w:szCs w:val="18"/>
              </w:rPr>
            </w:pPr>
            <w:r w:rsidRPr="008D3255">
              <w:rPr>
                <w:rFonts w:cstheme="minorHAnsi"/>
                <w:sz w:val="18"/>
                <w:szCs w:val="18"/>
              </w:rPr>
              <w:t>herramientas_</w:t>
            </w:r>
            <w:r>
              <w:rPr>
                <w:rFonts w:cstheme="minorHAnsi"/>
                <w:sz w:val="18"/>
                <w:szCs w:val="18"/>
              </w:rPr>
              <w:t xml:space="preserve"> presentación</w:t>
            </w:r>
          </w:p>
        </w:tc>
        <w:tc>
          <w:tcPr>
            <w:tcW w:w="1701" w:type="dxa"/>
          </w:tcPr>
          <w:p w14:paraId="3A651625" w14:textId="75B45D75" w:rsidR="000F66A5" w:rsidRPr="000F66A5" w:rsidRDefault="008D3255" w:rsidP="000F66A5">
            <w:pPr>
              <w:rPr>
                <w:sz w:val="18"/>
                <w:szCs w:val="18"/>
              </w:rPr>
            </w:pPr>
            <w:r>
              <w:rPr>
                <w:sz w:val="18"/>
                <w:szCs w:val="18"/>
              </w:rPr>
              <w:t>¿Qué herramientas puedo utilizar en la presentación?</w:t>
            </w:r>
          </w:p>
        </w:tc>
        <w:tc>
          <w:tcPr>
            <w:tcW w:w="7312" w:type="dxa"/>
          </w:tcPr>
          <w:p w14:paraId="31F57471" w14:textId="7B599F4D" w:rsidR="00381F07" w:rsidRPr="00381F07" w:rsidRDefault="00381F07" w:rsidP="00381F07">
            <w:pPr>
              <w:rPr>
                <w:sz w:val="18"/>
                <w:szCs w:val="18"/>
              </w:rPr>
            </w:pPr>
            <w:r>
              <w:rPr>
                <w:sz w:val="18"/>
                <w:szCs w:val="18"/>
              </w:rPr>
              <w:t>En la presentación puedes utilizar cualquier</w:t>
            </w:r>
            <w:r w:rsidRPr="00381F07">
              <w:rPr>
                <w:sz w:val="18"/>
                <w:szCs w:val="18"/>
              </w:rPr>
              <w:t xml:space="preserve"> medio audiovisual (presentación tipo Power Point o Impress, documento pdf, etc.), y demostraciones en vivo del funcionamiento correcto del desarrollo software del TFG.</w:t>
            </w:r>
          </w:p>
          <w:p w14:paraId="530F58CA" w14:textId="0074293F" w:rsidR="000F66A5" w:rsidRPr="000F66A5" w:rsidRDefault="009D6FF6" w:rsidP="00381F07">
            <w:pPr>
              <w:rPr>
                <w:sz w:val="18"/>
                <w:szCs w:val="18"/>
              </w:rPr>
            </w:pPr>
            <w:ins w:id="132" w:author="RAUL MARTICORENA SANCHEZ" w:date="2021-02-17T17:46:00Z">
              <w:r>
                <w:rPr>
                  <w:sz w:val="18"/>
                  <w:szCs w:val="18"/>
                </w:rPr>
                <w:t>Si la</w:t>
              </w:r>
            </w:ins>
            <w:ins w:id="133" w:author="RAUL MARTICORENA SANCHEZ" w:date="2021-02-17T17:47:00Z">
              <w:r>
                <w:rPr>
                  <w:sz w:val="18"/>
                  <w:szCs w:val="18"/>
                </w:rPr>
                <w:t xml:space="preserve"> presentación se realiza de forma telemática po</w:t>
              </w:r>
            </w:ins>
            <w:ins w:id="134" w:author="RAUL MARTICORENA SANCHEZ" w:date="2021-02-17T17:48:00Z">
              <w:r>
                <w:rPr>
                  <w:sz w:val="18"/>
                  <w:szCs w:val="18"/>
                </w:rPr>
                <w:t>rque así lo establezca excepcionalmente el tribunal</w:t>
              </w:r>
            </w:ins>
            <w:ins w:id="135" w:author="RAUL MARTICORENA SANCHEZ" w:date="2021-02-17T17:47:00Z">
              <w:r>
                <w:rPr>
                  <w:sz w:val="18"/>
                  <w:szCs w:val="18"/>
                </w:rPr>
                <w:t>, n</w:t>
              </w:r>
            </w:ins>
            <w:del w:id="136" w:author="RAUL MARTICORENA SANCHEZ" w:date="2021-02-17T17:47:00Z">
              <w:r w:rsidR="00381F07" w:rsidRPr="00381F07" w:rsidDel="009D6FF6">
                <w:rPr>
                  <w:sz w:val="18"/>
                  <w:szCs w:val="18"/>
                </w:rPr>
                <w:delText>N</w:delText>
              </w:r>
            </w:del>
            <w:r w:rsidR="00381F07" w:rsidRPr="00381F07">
              <w:rPr>
                <w:sz w:val="18"/>
                <w:szCs w:val="18"/>
              </w:rPr>
              <w:t>ecesitarás un micrófono y una Webcam.</w:t>
            </w:r>
          </w:p>
        </w:tc>
      </w:tr>
      <w:tr w:rsidR="008C5728" w14:paraId="3A8727C3" w14:textId="77777777" w:rsidTr="00D74F66">
        <w:tc>
          <w:tcPr>
            <w:tcW w:w="1882" w:type="dxa"/>
          </w:tcPr>
          <w:p w14:paraId="156BBFB7" w14:textId="49D48935" w:rsidR="000F66A5" w:rsidRPr="008C5728" w:rsidRDefault="00381F07" w:rsidP="000F66A5">
            <w:pPr>
              <w:rPr>
                <w:rFonts w:cstheme="minorHAnsi"/>
                <w:sz w:val="18"/>
                <w:szCs w:val="18"/>
              </w:rPr>
            </w:pPr>
            <w:r>
              <w:rPr>
                <w:rFonts w:cstheme="minorHAnsi"/>
                <w:sz w:val="18"/>
                <w:szCs w:val="18"/>
              </w:rPr>
              <w:t>Horas_trabajo</w:t>
            </w:r>
          </w:p>
        </w:tc>
        <w:tc>
          <w:tcPr>
            <w:tcW w:w="1701" w:type="dxa"/>
          </w:tcPr>
          <w:p w14:paraId="61A68F9E" w14:textId="31839589" w:rsidR="000F66A5" w:rsidRPr="000F66A5" w:rsidRDefault="00381F07" w:rsidP="000F66A5">
            <w:pPr>
              <w:rPr>
                <w:sz w:val="18"/>
                <w:szCs w:val="18"/>
              </w:rPr>
            </w:pPr>
            <w:r>
              <w:rPr>
                <w:sz w:val="18"/>
                <w:szCs w:val="18"/>
              </w:rPr>
              <w:t>¿Cuántas horas cuesta hacerlo?</w:t>
            </w:r>
          </w:p>
        </w:tc>
        <w:tc>
          <w:tcPr>
            <w:tcW w:w="7312" w:type="dxa"/>
          </w:tcPr>
          <w:p w14:paraId="4DE08CD2" w14:textId="1DC5116A" w:rsidR="000F66A5" w:rsidRPr="000F66A5" w:rsidRDefault="00381F07" w:rsidP="000F66A5">
            <w:pPr>
              <w:rPr>
                <w:sz w:val="18"/>
                <w:szCs w:val="18"/>
              </w:rPr>
            </w:pPr>
            <w:r w:rsidRPr="00381F07">
              <w:rPr>
                <w:sz w:val="18"/>
                <w:szCs w:val="18"/>
              </w:rPr>
              <w:t>Al corresponderse con 12 créditos de la titulación, la carga de trabajo estimada es de 300 horas. El tiempo real depende mucho de los conocimientos del concretos del TFG y de las habilidades del estudiante para relacionarlos.</w:t>
            </w:r>
          </w:p>
        </w:tc>
      </w:tr>
      <w:tr w:rsidR="008C5728" w14:paraId="0578BC47" w14:textId="77777777" w:rsidTr="00D74F66">
        <w:tc>
          <w:tcPr>
            <w:tcW w:w="1882" w:type="dxa"/>
          </w:tcPr>
          <w:p w14:paraId="6E0D24A6" w14:textId="1DB2AE30" w:rsidR="000F66A5" w:rsidRPr="008C5728" w:rsidRDefault="00381F07" w:rsidP="000F66A5">
            <w:pPr>
              <w:rPr>
                <w:rFonts w:cstheme="minorHAnsi"/>
                <w:sz w:val="18"/>
                <w:szCs w:val="18"/>
              </w:rPr>
            </w:pPr>
            <w:r w:rsidRPr="00381F07">
              <w:rPr>
                <w:rFonts w:cstheme="minorHAnsi"/>
                <w:sz w:val="18"/>
                <w:szCs w:val="18"/>
              </w:rPr>
              <w:t>instanciaDirector</w:t>
            </w:r>
          </w:p>
        </w:tc>
        <w:tc>
          <w:tcPr>
            <w:tcW w:w="1701" w:type="dxa"/>
          </w:tcPr>
          <w:p w14:paraId="0943F915" w14:textId="4FA20F44" w:rsidR="000F66A5" w:rsidRPr="000F66A5" w:rsidRDefault="00381F07" w:rsidP="000F66A5">
            <w:pPr>
              <w:rPr>
                <w:sz w:val="18"/>
                <w:szCs w:val="18"/>
              </w:rPr>
            </w:pPr>
            <w:r>
              <w:rPr>
                <w:sz w:val="18"/>
                <w:szCs w:val="18"/>
              </w:rPr>
              <w:t>¿Dónde esta el enlace de la instancia al director?</w:t>
            </w:r>
          </w:p>
        </w:tc>
        <w:tc>
          <w:tcPr>
            <w:tcW w:w="7312" w:type="dxa"/>
          </w:tcPr>
          <w:p w14:paraId="2DB1CF6D" w14:textId="60E6B6F2" w:rsidR="00381F07" w:rsidRPr="00381F07" w:rsidRDefault="00381F07" w:rsidP="00381F07">
            <w:pPr>
              <w:rPr>
                <w:sz w:val="18"/>
                <w:szCs w:val="18"/>
              </w:rPr>
            </w:pPr>
            <w:r w:rsidRPr="00381F07">
              <w:rPr>
                <w:sz w:val="18"/>
                <w:szCs w:val="18"/>
              </w:rPr>
              <w:t>En el siguiente enlace encontrarás la instancia que deberás enviar al director</w:t>
            </w:r>
          </w:p>
          <w:p w14:paraId="0FB74903" w14:textId="196F60F1" w:rsidR="000F66A5" w:rsidRPr="000F66A5" w:rsidRDefault="00381F07" w:rsidP="00381F07">
            <w:pPr>
              <w:rPr>
                <w:sz w:val="18"/>
                <w:szCs w:val="18"/>
              </w:rPr>
            </w:pPr>
            <w:r w:rsidRPr="00381F07">
              <w:rPr>
                <w:sz w:val="18"/>
                <w:szCs w:val="18"/>
              </w:rPr>
              <w:t>https://www.ubu.es/escuela-politecnica-superior/informacion-general/impresos-solicitudes-peticiones/modelos-de-solicitudes-para-dirigirse-organos-de-gobierno-de-la-eps-y-de-la-ubu/</w:t>
            </w:r>
          </w:p>
        </w:tc>
      </w:tr>
      <w:tr w:rsidR="008C5728" w14:paraId="3D9B525D" w14:textId="77777777" w:rsidTr="00D74F66">
        <w:tc>
          <w:tcPr>
            <w:tcW w:w="1882" w:type="dxa"/>
          </w:tcPr>
          <w:p w14:paraId="03DBAE83" w14:textId="364DE8C2" w:rsidR="000F66A5" w:rsidRPr="008C5728" w:rsidRDefault="00381F07" w:rsidP="000F66A5">
            <w:pPr>
              <w:rPr>
                <w:rFonts w:cstheme="minorHAnsi"/>
                <w:sz w:val="18"/>
                <w:szCs w:val="18"/>
              </w:rPr>
            </w:pPr>
            <w:r w:rsidRPr="00381F07">
              <w:rPr>
                <w:rFonts w:cstheme="minorHAnsi"/>
                <w:sz w:val="18"/>
                <w:szCs w:val="18"/>
              </w:rPr>
              <w:t>ir_a_burgos</w:t>
            </w:r>
          </w:p>
        </w:tc>
        <w:tc>
          <w:tcPr>
            <w:tcW w:w="1701" w:type="dxa"/>
          </w:tcPr>
          <w:p w14:paraId="1DC28C57" w14:textId="3EF28BD0" w:rsidR="000F66A5" w:rsidRPr="000F66A5" w:rsidRDefault="00381F07" w:rsidP="000F66A5">
            <w:pPr>
              <w:rPr>
                <w:sz w:val="18"/>
                <w:szCs w:val="18"/>
              </w:rPr>
            </w:pPr>
            <w:r w:rsidRPr="00381F07">
              <w:rPr>
                <w:sz w:val="18"/>
                <w:szCs w:val="18"/>
              </w:rPr>
              <w:t>¿Tengo que ir a hacer la presentación a Burgos?</w:t>
            </w:r>
          </w:p>
        </w:tc>
        <w:tc>
          <w:tcPr>
            <w:tcW w:w="7312" w:type="dxa"/>
          </w:tcPr>
          <w:p w14:paraId="1A624CB5" w14:textId="62A4A3DE" w:rsidR="00C732A5" w:rsidRDefault="00C732A5" w:rsidP="00381F07">
            <w:pPr>
              <w:rPr>
                <w:ins w:id="137" w:author="RAUL MARTICORENA SANCHEZ" w:date="2021-02-17T17:48:00Z"/>
                <w:sz w:val="18"/>
                <w:szCs w:val="18"/>
              </w:rPr>
            </w:pPr>
            <w:ins w:id="138" w:author="RAUL MARTICORENA SANCHEZ" w:date="2021-02-17T17:48:00Z">
              <w:r>
                <w:rPr>
                  <w:sz w:val="18"/>
                  <w:szCs w:val="18"/>
                </w:rPr>
                <w:t xml:space="preserve">Los alumnos matriculados en la modalidad presencial </w:t>
              </w:r>
            </w:ins>
            <w:ins w:id="139" w:author="RAUL MARTICORENA SANCHEZ" w:date="2021-02-17T17:49:00Z">
              <w:r>
                <w:rPr>
                  <w:sz w:val="18"/>
                  <w:szCs w:val="18"/>
                </w:rPr>
                <w:t xml:space="preserve">están obligados a realizar la defensa </w:t>
              </w:r>
              <w:r w:rsidR="003B4670">
                <w:rPr>
                  <w:sz w:val="18"/>
                  <w:szCs w:val="18"/>
                </w:rPr>
                <w:t>en persona, salvo que por motivos excepcionales el tribunal proponga otros medios.</w:t>
              </w:r>
            </w:ins>
          </w:p>
          <w:p w14:paraId="76F3E6C0" w14:textId="78D7A893" w:rsidR="00381F07" w:rsidRPr="00381F07" w:rsidDel="003B4670" w:rsidRDefault="00381F07" w:rsidP="00381F07">
            <w:pPr>
              <w:rPr>
                <w:del w:id="140" w:author="RAUL MARTICORENA SANCHEZ" w:date="2021-02-17T17:49:00Z"/>
                <w:sz w:val="18"/>
                <w:szCs w:val="18"/>
              </w:rPr>
            </w:pPr>
            <w:del w:id="141" w:author="RAUL MARTICORENA SANCHEZ" w:date="2021-02-17T17:49:00Z">
              <w:r w:rsidRPr="00381F07" w:rsidDel="003B4670">
                <w:rPr>
                  <w:sz w:val="18"/>
                  <w:szCs w:val="18"/>
                </w:rPr>
                <w:delText>Al estudiar online debes hacer la presentación desde casa. Puedes acceder a la lista de distribución de Youtube para ver como lo hicieron otros compañeros</w:delText>
              </w:r>
            </w:del>
          </w:p>
          <w:p w14:paraId="4B8EBAA6" w14:textId="236FC967" w:rsidR="000F66A5" w:rsidRPr="000F66A5" w:rsidRDefault="0061108A" w:rsidP="00381F07">
            <w:pPr>
              <w:rPr>
                <w:sz w:val="18"/>
                <w:szCs w:val="18"/>
              </w:rPr>
            </w:pPr>
            <w:del w:id="142" w:author="RAUL MARTICORENA SANCHEZ" w:date="2021-02-17T17:49:00Z">
              <w:r w:rsidDel="003B4670">
                <w:fldChar w:fldCharType="begin"/>
              </w:r>
              <w:r w:rsidDel="003B4670">
                <w:delInstrText xml:space="preserve"> HYPERLINK "https://www.youtube.com/channel/UC5S_DwX8JJWV86NNLVQI1dw/playlists" </w:delInstrText>
              </w:r>
              <w:r w:rsidDel="003B4670">
                <w:fldChar w:fldCharType="separate"/>
              </w:r>
              <w:r w:rsidR="00381F07" w:rsidRPr="00C371EB" w:rsidDel="003B4670">
                <w:rPr>
                  <w:rStyle w:val="Hipervnculo"/>
                  <w:sz w:val="18"/>
                  <w:szCs w:val="18"/>
                </w:rPr>
                <w:delText>https://www.youtube.com/channel/UC5S_DwX8JJWV86NNLVQI1dw/playlists</w:delText>
              </w:r>
              <w:r w:rsidDel="003B4670">
                <w:rPr>
                  <w:rStyle w:val="Hipervnculo"/>
                  <w:sz w:val="18"/>
                  <w:szCs w:val="18"/>
                </w:rPr>
                <w:fldChar w:fldCharType="end"/>
              </w:r>
            </w:del>
          </w:p>
        </w:tc>
      </w:tr>
      <w:tr w:rsidR="008C5728" w14:paraId="1D062F89" w14:textId="77777777" w:rsidTr="00D74F66">
        <w:tc>
          <w:tcPr>
            <w:tcW w:w="1882" w:type="dxa"/>
          </w:tcPr>
          <w:p w14:paraId="0AB38E62" w14:textId="4865CDD3" w:rsidR="000F66A5" w:rsidRPr="008C5728" w:rsidRDefault="00381F07" w:rsidP="000F66A5">
            <w:pPr>
              <w:rPr>
                <w:rFonts w:cstheme="minorHAnsi"/>
                <w:sz w:val="18"/>
                <w:szCs w:val="18"/>
              </w:rPr>
            </w:pPr>
            <w:r>
              <w:rPr>
                <w:rFonts w:cstheme="minorHAnsi"/>
                <w:sz w:val="18"/>
                <w:szCs w:val="18"/>
              </w:rPr>
              <w:t>Matricula_honor</w:t>
            </w:r>
          </w:p>
        </w:tc>
        <w:tc>
          <w:tcPr>
            <w:tcW w:w="1701" w:type="dxa"/>
          </w:tcPr>
          <w:p w14:paraId="2569FBDA" w14:textId="0C85E3BB" w:rsidR="000F66A5" w:rsidRPr="000F66A5" w:rsidRDefault="00381F07" w:rsidP="000F66A5">
            <w:pPr>
              <w:rPr>
                <w:sz w:val="18"/>
                <w:szCs w:val="18"/>
              </w:rPr>
            </w:pPr>
            <w:r>
              <w:rPr>
                <w:sz w:val="18"/>
                <w:szCs w:val="18"/>
              </w:rPr>
              <w:t>¿Cómo se asigna la matrícula de honor?</w:t>
            </w:r>
          </w:p>
        </w:tc>
        <w:tc>
          <w:tcPr>
            <w:tcW w:w="7312" w:type="dxa"/>
          </w:tcPr>
          <w:p w14:paraId="3DC07CFB" w14:textId="77777777" w:rsidR="00381F07" w:rsidRPr="00381F07" w:rsidRDefault="00381F07" w:rsidP="00381F07">
            <w:pPr>
              <w:rPr>
                <w:sz w:val="18"/>
                <w:szCs w:val="18"/>
              </w:rPr>
            </w:pPr>
            <w:r w:rsidRPr="00381F07">
              <w:rPr>
                <w:sz w:val="18"/>
                <w:szCs w:val="18"/>
              </w:rPr>
              <w:t>El tribunal seguirá lo estipulado en el Reglamento de Evaluación de la UBU en cuanto a la asignación de la calificación de Matrícula de Honor:</w:t>
            </w:r>
          </w:p>
          <w:p w14:paraId="6DEFA126" w14:textId="52E29D88" w:rsidR="000F66A5" w:rsidRPr="000F66A5" w:rsidRDefault="005F1043" w:rsidP="00381F07">
            <w:pPr>
              <w:rPr>
                <w:sz w:val="18"/>
                <w:szCs w:val="18"/>
              </w:rPr>
            </w:pPr>
            <w:hyperlink r:id="rId10" w:history="1">
              <w:r w:rsidR="00381F07" w:rsidRPr="00C371EB">
                <w:rPr>
                  <w:rStyle w:val="Hipervnculo"/>
                  <w:sz w:val="18"/>
                  <w:szCs w:val="18"/>
                </w:rPr>
                <w:t>https://www.ubu.es/servicio-de-gestion-academica-0/normativa-en-gestion-academica/normativa-con-caracter-general/reglamento-de-evaluacion-de-la-universidad-de-burgos</w:t>
              </w:r>
            </w:hyperlink>
          </w:p>
        </w:tc>
      </w:tr>
      <w:tr w:rsidR="008C5728" w14:paraId="15890152" w14:textId="77777777" w:rsidTr="00D74F66">
        <w:tc>
          <w:tcPr>
            <w:tcW w:w="1882" w:type="dxa"/>
          </w:tcPr>
          <w:p w14:paraId="115A50A5" w14:textId="78B1EEAA" w:rsidR="000F66A5" w:rsidRPr="008C5728" w:rsidRDefault="00381F07" w:rsidP="000F66A5">
            <w:pPr>
              <w:rPr>
                <w:rFonts w:cstheme="minorHAnsi"/>
                <w:sz w:val="18"/>
                <w:szCs w:val="18"/>
              </w:rPr>
            </w:pPr>
            <w:r>
              <w:rPr>
                <w:rFonts w:cstheme="minorHAnsi"/>
                <w:sz w:val="18"/>
                <w:szCs w:val="18"/>
              </w:rPr>
              <w:t>Matricularme- cuando_quiera</w:t>
            </w:r>
          </w:p>
        </w:tc>
        <w:tc>
          <w:tcPr>
            <w:tcW w:w="1701" w:type="dxa"/>
          </w:tcPr>
          <w:p w14:paraId="50D4946B" w14:textId="704D2578" w:rsidR="000F66A5" w:rsidRPr="000F66A5" w:rsidRDefault="00381F07" w:rsidP="000F66A5">
            <w:pPr>
              <w:rPr>
                <w:sz w:val="18"/>
                <w:szCs w:val="18"/>
              </w:rPr>
            </w:pPr>
            <w:r>
              <w:rPr>
                <w:sz w:val="18"/>
                <w:szCs w:val="18"/>
              </w:rPr>
              <w:t>¿Me puedo matricular cuando quiera?</w:t>
            </w:r>
          </w:p>
        </w:tc>
        <w:tc>
          <w:tcPr>
            <w:tcW w:w="7312" w:type="dxa"/>
          </w:tcPr>
          <w:p w14:paraId="07FF3026" w14:textId="77777777" w:rsidR="00381F07" w:rsidRPr="00381F07" w:rsidRDefault="00381F07" w:rsidP="00381F07">
            <w:pPr>
              <w:rPr>
                <w:sz w:val="18"/>
                <w:szCs w:val="18"/>
              </w:rPr>
            </w:pPr>
            <w:r w:rsidRPr="00381F07">
              <w:rPr>
                <w:sz w:val="18"/>
                <w:szCs w:val="18"/>
              </w:rPr>
              <w:t>Ponte en contacto con administración de estudiante de EPS Edf Vena</w:t>
            </w:r>
          </w:p>
          <w:p w14:paraId="064EBBD8" w14:textId="63E6CB9D" w:rsidR="000F66A5" w:rsidRPr="000F66A5" w:rsidRDefault="00381F07" w:rsidP="00381F07">
            <w:pPr>
              <w:rPr>
                <w:sz w:val="18"/>
                <w:szCs w:val="18"/>
              </w:rPr>
            </w:pPr>
            <w:r w:rsidRPr="00381F07">
              <w:rPr>
                <w:sz w:val="18"/>
                <w:szCs w:val="18"/>
              </w:rPr>
              <w:t>https://www.ubu.es/escuela-politecnica-superior/</w:t>
            </w:r>
          </w:p>
        </w:tc>
      </w:tr>
      <w:tr w:rsidR="008C5728" w14:paraId="3CF3A730" w14:textId="77777777" w:rsidTr="00D74F66">
        <w:tc>
          <w:tcPr>
            <w:tcW w:w="1882" w:type="dxa"/>
          </w:tcPr>
          <w:p w14:paraId="440474F0" w14:textId="21333BDA" w:rsidR="000F66A5" w:rsidRPr="008C5728" w:rsidRDefault="00381F07" w:rsidP="000F66A5">
            <w:pPr>
              <w:rPr>
                <w:rFonts w:cstheme="minorHAnsi"/>
                <w:sz w:val="18"/>
                <w:szCs w:val="18"/>
              </w:rPr>
            </w:pPr>
            <w:r w:rsidRPr="00381F07">
              <w:rPr>
                <w:rFonts w:cstheme="minorHAnsi"/>
                <w:sz w:val="18"/>
                <w:szCs w:val="18"/>
              </w:rPr>
              <w:t>medidas_sanitarias</w:t>
            </w:r>
          </w:p>
        </w:tc>
        <w:tc>
          <w:tcPr>
            <w:tcW w:w="1701" w:type="dxa"/>
          </w:tcPr>
          <w:p w14:paraId="7A070655" w14:textId="78C89F4B" w:rsidR="000F66A5" w:rsidRPr="000F66A5" w:rsidRDefault="00381F07" w:rsidP="000F66A5">
            <w:pPr>
              <w:rPr>
                <w:sz w:val="18"/>
                <w:szCs w:val="18"/>
              </w:rPr>
            </w:pPr>
            <w:r w:rsidRPr="00381F07">
              <w:rPr>
                <w:sz w:val="18"/>
                <w:szCs w:val="18"/>
              </w:rPr>
              <w:t>¿Hay alguna medida sanitaria a tener en cuenta?</w:t>
            </w:r>
          </w:p>
        </w:tc>
        <w:tc>
          <w:tcPr>
            <w:tcW w:w="7312" w:type="dxa"/>
          </w:tcPr>
          <w:p w14:paraId="7A8AE156" w14:textId="08E896DC" w:rsidR="000F66A5" w:rsidRPr="000F66A5" w:rsidRDefault="00381F07" w:rsidP="000F66A5">
            <w:pPr>
              <w:rPr>
                <w:sz w:val="18"/>
                <w:szCs w:val="18"/>
              </w:rPr>
            </w:pPr>
            <w:del w:id="143" w:author="RAUL MARTICORENA SANCHEZ" w:date="2021-02-17T17:50:00Z">
              <w:r w:rsidRPr="00381F07" w:rsidDel="003B4670">
                <w:rPr>
                  <w:sz w:val="18"/>
                  <w:szCs w:val="18"/>
                </w:rPr>
                <w:delText>Al ser una presentación online, cada asistente tendrá que guardar las reglas sanitarias correspondientes en función de las condiciones particulares de la ubicación en la que se encuentre.</w:delText>
              </w:r>
            </w:del>
            <w:ins w:id="144" w:author="RAUL MARTICORENA SANCHEZ" w:date="2021-02-17T17:51:00Z">
              <w:r w:rsidR="003B4670">
                <w:rPr>
                  <w:sz w:val="18"/>
                  <w:szCs w:val="18"/>
                </w:rPr>
                <w:t>En el caso de realizarse presencialmente, l</w:t>
              </w:r>
            </w:ins>
            <w:ins w:id="145" w:author="RAUL MARTICORENA SANCHEZ" w:date="2021-02-17T17:50:00Z">
              <w:r w:rsidR="003B4670">
                <w:rPr>
                  <w:sz w:val="18"/>
                  <w:szCs w:val="18"/>
                </w:rPr>
                <w:t xml:space="preserve">as determinadas por las autoridades sanitarias </w:t>
              </w:r>
            </w:ins>
            <w:ins w:id="146" w:author="RAUL MARTICORENA SANCHEZ" w:date="2021-02-17T17:51:00Z">
              <w:r w:rsidR="003B4670">
                <w:rPr>
                  <w:sz w:val="18"/>
                  <w:szCs w:val="18"/>
                </w:rPr>
                <w:t>en la situación actual.</w:t>
              </w:r>
            </w:ins>
            <w:ins w:id="147" w:author="RAUL MARTICORENA SANCHEZ" w:date="2021-02-17T17:50:00Z">
              <w:r w:rsidR="003B4670">
                <w:rPr>
                  <w:sz w:val="18"/>
                  <w:szCs w:val="18"/>
                </w:rPr>
                <w:t xml:space="preserve"> </w:t>
              </w:r>
            </w:ins>
          </w:p>
        </w:tc>
      </w:tr>
      <w:tr w:rsidR="008C5728" w14:paraId="37E0312E" w14:textId="77777777" w:rsidTr="00D74F66">
        <w:tc>
          <w:tcPr>
            <w:tcW w:w="1882" w:type="dxa"/>
          </w:tcPr>
          <w:p w14:paraId="6A61BB85" w14:textId="4266A47A" w:rsidR="000F66A5" w:rsidRPr="008C5728" w:rsidRDefault="00381F07" w:rsidP="000F66A5">
            <w:pPr>
              <w:rPr>
                <w:rFonts w:cstheme="minorHAnsi"/>
                <w:sz w:val="18"/>
                <w:szCs w:val="18"/>
              </w:rPr>
            </w:pPr>
            <w:r w:rsidRPr="00381F07">
              <w:rPr>
                <w:rFonts w:cstheme="minorHAnsi"/>
                <w:sz w:val="18"/>
                <w:szCs w:val="18"/>
              </w:rPr>
              <w:t>miembros_tribunal</w:t>
            </w:r>
          </w:p>
        </w:tc>
        <w:tc>
          <w:tcPr>
            <w:tcW w:w="1701" w:type="dxa"/>
          </w:tcPr>
          <w:p w14:paraId="4263CA6A" w14:textId="6015157B" w:rsidR="000F66A5" w:rsidRPr="000F66A5" w:rsidRDefault="00381F07" w:rsidP="000F66A5">
            <w:pPr>
              <w:rPr>
                <w:sz w:val="18"/>
                <w:szCs w:val="18"/>
              </w:rPr>
            </w:pPr>
            <w:r>
              <w:rPr>
                <w:sz w:val="18"/>
                <w:szCs w:val="18"/>
              </w:rPr>
              <w:t>¿Quiénes forman el tribunal?</w:t>
            </w:r>
          </w:p>
        </w:tc>
        <w:tc>
          <w:tcPr>
            <w:tcW w:w="7312" w:type="dxa"/>
          </w:tcPr>
          <w:p w14:paraId="5C97F1FC" w14:textId="505498EF" w:rsidR="00381F07" w:rsidRPr="00381F07" w:rsidRDefault="00381F07" w:rsidP="00381F07">
            <w:pPr>
              <w:rPr>
                <w:sz w:val="18"/>
                <w:szCs w:val="18"/>
              </w:rPr>
            </w:pPr>
            <w:r w:rsidRPr="00381F07">
              <w:rPr>
                <w:sz w:val="18"/>
                <w:szCs w:val="18"/>
              </w:rPr>
              <w:t xml:space="preserve">Presidente: </w:t>
            </w:r>
            <w:del w:id="148" w:author="RAUL MARTICORENA SANCHEZ" w:date="2021-02-17T17:51:00Z">
              <w:r w:rsidRPr="00381F07" w:rsidDel="003B4670">
                <w:rPr>
                  <w:sz w:val="18"/>
                  <w:szCs w:val="18"/>
                </w:rPr>
                <w:delText>Carlos López Nozal</w:delText>
              </w:r>
            </w:del>
            <w:ins w:id="149" w:author="RAUL MARTICORENA SANCHEZ" w:date="2021-02-17T17:52:00Z">
              <w:r w:rsidR="003B4670">
                <w:rPr>
                  <w:sz w:val="18"/>
                  <w:szCs w:val="18"/>
                </w:rPr>
                <w:t xml:space="preserve">Dr. D. </w:t>
              </w:r>
            </w:ins>
            <w:ins w:id="150" w:author="RAUL MARTICORENA SANCHEZ" w:date="2021-02-17T17:51:00Z">
              <w:r w:rsidR="003B4670">
                <w:rPr>
                  <w:sz w:val="18"/>
                  <w:szCs w:val="18"/>
                </w:rPr>
                <w:t>Álvar Arnáiz González</w:t>
              </w:r>
            </w:ins>
          </w:p>
          <w:p w14:paraId="4C2B3D7E" w14:textId="74B5B7F8" w:rsidR="00381F07" w:rsidRPr="00381F07" w:rsidRDefault="00381F07" w:rsidP="00381F07">
            <w:pPr>
              <w:rPr>
                <w:sz w:val="18"/>
                <w:szCs w:val="18"/>
              </w:rPr>
            </w:pPr>
            <w:r w:rsidRPr="00381F07">
              <w:rPr>
                <w:sz w:val="18"/>
                <w:szCs w:val="18"/>
              </w:rPr>
              <w:t xml:space="preserve">Secretario: </w:t>
            </w:r>
            <w:ins w:id="151" w:author="RAUL MARTICORENA SANCHEZ" w:date="2021-02-17T17:52:00Z">
              <w:r w:rsidR="003B4670">
                <w:rPr>
                  <w:sz w:val="18"/>
                  <w:szCs w:val="18"/>
                </w:rPr>
                <w:t>Dr. D.  Ángel Arroyo Puente</w:t>
              </w:r>
            </w:ins>
            <w:del w:id="152" w:author="RAUL MARTICORENA SANCHEZ" w:date="2021-02-17T17:52:00Z">
              <w:r w:rsidRPr="00381F07" w:rsidDel="003B4670">
                <w:rPr>
                  <w:sz w:val="18"/>
                  <w:szCs w:val="18"/>
                </w:rPr>
                <w:delText>Alejandro Merino Gómez</w:delText>
              </w:r>
            </w:del>
          </w:p>
          <w:p w14:paraId="31E2E8A9" w14:textId="3C30CDA4" w:rsidR="00381F07" w:rsidRPr="00381F07" w:rsidRDefault="00381F07" w:rsidP="00381F07">
            <w:pPr>
              <w:rPr>
                <w:sz w:val="18"/>
                <w:szCs w:val="18"/>
              </w:rPr>
            </w:pPr>
            <w:r w:rsidRPr="00381F07">
              <w:rPr>
                <w:sz w:val="18"/>
                <w:szCs w:val="18"/>
              </w:rPr>
              <w:t xml:space="preserve">Vocal: </w:t>
            </w:r>
            <w:ins w:id="153" w:author="RAUL MARTICORENA SANCHEZ" w:date="2021-02-17T17:52:00Z">
              <w:r w:rsidR="003B4670">
                <w:rPr>
                  <w:sz w:val="18"/>
                  <w:szCs w:val="18"/>
                </w:rPr>
                <w:t>Dr. D. José Manuel Galán Ordaz</w:t>
              </w:r>
            </w:ins>
            <w:del w:id="154" w:author="RAUL MARTICORENA SANCHEZ" w:date="2021-02-17T17:52:00Z">
              <w:r w:rsidRPr="00381F07" w:rsidDel="003B4670">
                <w:rPr>
                  <w:sz w:val="18"/>
                  <w:szCs w:val="18"/>
                </w:rPr>
                <w:delText>José Ignacio Santos Martín</w:delText>
              </w:r>
            </w:del>
          </w:p>
          <w:p w14:paraId="690465B9" w14:textId="314504A8" w:rsidR="00381F07" w:rsidRPr="00381F07" w:rsidRDefault="00381F07" w:rsidP="00381F07">
            <w:pPr>
              <w:rPr>
                <w:sz w:val="18"/>
                <w:szCs w:val="18"/>
              </w:rPr>
            </w:pPr>
            <w:r w:rsidRPr="00381F07">
              <w:rPr>
                <w:sz w:val="18"/>
                <w:szCs w:val="18"/>
              </w:rPr>
              <w:t xml:space="preserve">Vocal: </w:t>
            </w:r>
            <w:ins w:id="155" w:author="RAUL MARTICORENA SANCHEZ" w:date="2021-02-17T17:52:00Z">
              <w:r w:rsidR="003B4670">
                <w:rPr>
                  <w:sz w:val="18"/>
                  <w:szCs w:val="18"/>
                </w:rPr>
                <w:t xml:space="preserve">Dr. D. </w:t>
              </w:r>
            </w:ins>
            <w:ins w:id="156" w:author="RAUL MARTICORENA SANCHEZ" w:date="2021-02-17T17:53:00Z">
              <w:r w:rsidR="003B4670">
                <w:rPr>
                  <w:sz w:val="18"/>
                  <w:szCs w:val="18"/>
                </w:rPr>
                <w:t>Jesús M. Maudes Raedo</w:t>
              </w:r>
            </w:ins>
            <w:del w:id="157" w:author="RAUL MARTICORENA SANCHEZ" w:date="2021-02-17T17:53:00Z">
              <w:r w:rsidRPr="00381F07" w:rsidDel="003B4670">
                <w:rPr>
                  <w:sz w:val="18"/>
                  <w:szCs w:val="18"/>
                </w:rPr>
                <w:delText>Raúl Marticorena Sánchez</w:delText>
              </w:r>
            </w:del>
          </w:p>
          <w:p w14:paraId="39314D3E" w14:textId="77777777" w:rsidR="000F66A5" w:rsidRDefault="00381F07" w:rsidP="00381F07">
            <w:pPr>
              <w:rPr>
                <w:ins w:id="158" w:author="RAUL MARTICORENA SANCHEZ" w:date="2021-02-17T17:53:00Z"/>
                <w:sz w:val="18"/>
                <w:szCs w:val="18"/>
              </w:rPr>
            </w:pPr>
            <w:r w:rsidRPr="00381F07">
              <w:rPr>
                <w:sz w:val="18"/>
                <w:szCs w:val="18"/>
              </w:rPr>
              <w:t xml:space="preserve">Vocal: </w:t>
            </w:r>
            <w:ins w:id="159" w:author="RAUL MARTICORENA SANCHEZ" w:date="2021-02-17T17:53:00Z">
              <w:r w:rsidR="003B4670">
                <w:rPr>
                  <w:sz w:val="18"/>
                  <w:szCs w:val="18"/>
                </w:rPr>
                <w:t>Dr. D. César Represa Pérez</w:t>
              </w:r>
            </w:ins>
            <w:del w:id="160" w:author="RAUL MARTICORENA SANCHEZ" w:date="2021-02-17T17:53:00Z">
              <w:r w:rsidRPr="00381F07" w:rsidDel="003B4670">
                <w:rPr>
                  <w:sz w:val="18"/>
                  <w:szCs w:val="18"/>
                </w:rPr>
                <w:delText>Pedro Renedo Fernández</w:delText>
              </w:r>
            </w:del>
          </w:p>
          <w:p w14:paraId="095909F8" w14:textId="72EF0D89" w:rsidR="003B4670" w:rsidRPr="000F66A5" w:rsidRDefault="003B4670" w:rsidP="00381F07">
            <w:pPr>
              <w:rPr>
                <w:sz w:val="18"/>
                <w:szCs w:val="18"/>
              </w:rPr>
            </w:pPr>
            <w:ins w:id="161" w:author="RAUL MARTICORENA SANCHEZ" w:date="2021-02-17T17:53:00Z">
              <w:r>
                <w:rPr>
                  <w:sz w:val="18"/>
                  <w:szCs w:val="18"/>
                </w:rPr>
                <w:t>Vocal: D. José Manuel Sáiz Diez</w:t>
              </w:r>
            </w:ins>
          </w:p>
        </w:tc>
      </w:tr>
      <w:tr w:rsidR="008C5728" w14:paraId="43FD52D9" w14:textId="77777777" w:rsidTr="00D74F66">
        <w:tc>
          <w:tcPr>
            <w:tcW w:w="1882" w:type="dxa"/>
          </w:tcPr>
          <w:p w14:paraId="2ECB937E" w14:textId="395A4B11" w:rsidR="000F66A5" w:rsidRPr="008C5728" w:rsidRDefault="00381F07" w:rsidP="000F66A5">
            <w:pPr>
              <w:rPr>
                <w:rFonts w:cstheme="minorHAnsi"/>
                <w:sz w:val="18"/>
                <w:szCs w:val="18"/>
              </w:rPr>
            </w:pPr>
            <w:del w:id="162" w:author="Raúl Marticorena Sánchez" w:date="2021-02-18T09:52:00Z">
              <w:r w:rsidDel="00A85E80">
                <w:rPr>
                  <w:rFonts w:cstheme="minorHAnsi"/>
                  <w:sz w:val="18"/>
                  <w:szCs w:val="18"/>
                </w:rPr>
                <w:delText>Modalidades</w:delText>
              </w:r>
            </w:del>
          </w:p>
        </w:tc>
        <w:tc>
          <w:tcPr>
            <w:tcW w:w="1701" w:type="dxa"/>
          </w:tcPr>
          <w:p w14:paraId="52E6242F" w14:textId="59DAC8E8" w:rsidR="000F66A5" w:rsidRPr="000F66A5" w:rsidRDefault="00381F07" w:rsidP="000F66A5">
            <w:pPr>
              <w:rPr>
                <w:sz w:val="18"/>
                <w:szCs w:val="18"/>
              </w:rPr>
            </w:pPr>
            <w:del w:id="163" w:author="Raúl Marticorena Sánchez" w:date="2021-02-18T09:52:00Z">
              <w:r w:rsidDel="00A85E80">
                <w:rPr>
                  <w:sz w:val="18"/>
                  <w:szCs w:val="18"/>
                </w:rPr>
                <w:delText>¿Qué modalidades de TFG existen?</w:delText>
              </w:r>
            </w:del>
          </w:p>
        </w:tc>
        <w:tc>
          <w:tcPr>
            <w:tcW w:w="7312" w:type="dxa"/>
          </w:tcPr>
          <w:p w14:paraId="2E3710F5" w14:textId="26B9F115" w:rsidR="00381F07" w:rsidRPr="00381F07" w:rsidDel="00A85E80" w:rsidRDefault="00381F07" w:rsidP="00381F07">
            <w:pPr>
              <w:rPr>
                <w:del w:id="164" w:author="Raúl Marticorena Sánchez" w:date="2021-02-18T09:52:00Z"/>
                <w:sz w:val="18"/>
                <w:szCs w:val="18"/>
              </w:rPr>
            </w:pPr>
            <w:del w:id="165" w:author="Raúl Marticorena Sánchez" w:date="2021-02-18T09:52:00Z">
              <w:r w:rsidRPr="00381F07" w:rsidDel="00A85E80">
                <w:rPr>
                  <w:sz w:val="18"/>
                  <w:szCs w:val="18"/>
                </w:rPr>
                <w:delText>Existen tres modalidades:</w:delText>
              </w:r>
            </w:del>
          </w:p>
          <w:p w14:paraId="11924B31" w14:textId="4B6383E8" w:rsidR="00381F07" w:rsidRPr="00381F07" w:rsidDel="00A85E80" w:rsidRDefault="00381F07" w:rsidP="00381F07">
            <w:pPr>
              <w:rPr>
                <w:del w:id="166" w:author="Raúl Marticorena Sánchez" w:date="2021-02-18T09:52:00Z"/>
                <w:sz w:val="18"/>
                <w:szCs w:val="18"/>
              </w:rPr>
            </w:pPr>
            <w:del w:id="167" w:author="Raúl Marticorena Sánchez" w:date="2021-02-18T09:52:00Z">
              <w:r w:rsidRPr="00381F07" w:rsidDel="00A85E80">
                <w:rPr>
                  <w:sz w:val="18"/>
                  <w:szCs w:val="18"/>
                </w:rPr>
                <w:delText>Modalidad A: propuestas de TFG concretas que publiquen los tutores</w:delText>
              </w:r>
            </w:del>
          </w:p>
          <w:p w14:paraId="345B5584" w14:textId="7357302C" w:rsidR="00381F07" w:rsidRPr="00381F07" w:rsidDel="00A85E80" w:rsidRDefault="00381F07" w:rsidP="00381F07">
            <w:pPr>
              <w:rPr>
                <w:del w:id="168" w:author="Raúl Marticorena Sánchez" w:date="2021-02-18T09:52:00Z"/>
                <w:sz w:val="18"/>
                <w:szCs w:val="18"/>
              </w:rPr>
            </w:pPr>
            <w:del w:id="169" w:author="Raúl Marticorena Sánchez" w:date="2021-02-18T09:52:00Z">
              <w:r w:rsidRPr="00381F07" w:rsidDel="00A85E80">
                <w:rPr>
                  <w:sz w:val="18"/>
                  <w:szCs w:val="18"/>
                </w:rPr>
                <w:delText>Modalidad B: propuestas de TFG que ofertan empresas previo acuerdo con un tutor de la asignatura</w:delText>
              </w:r>
            </w:del>
          </w:p>
          <w:p w14:paraId="62070FFD" w14:textId="050ADEDB" w:rsidR="000F66A5" w:rsidRPr="000F66A5" w:rsidRDefault="00381F07" w:rsidP="00381F07">
            <w:pPr>
              <w:rPr>
                <w:sz w:val="18"/>
                <w:szCs w:val="18"/>
              </w:rPr>
            </w:pPr>
            <w:del w:id="170" w:author="Raúl Marticorena Sánchez" w:date="2021-02-18T09:52:00Z">
              <w:r w:rsidRPr="00381F07" w:rsidDel="00A85E80">
                <w:rPr>
                  <w:sz w:val="18"/>
                  <w:szCs w:val="18"/>
                </w:rPr>
                <w:delText>Modalidad C: propuestas de TFG que ofertan los alumnos, siempre que se adecúen al perfil de conocimientos de los tutores online y estén correctamente descritas y justificadas con trabajos y asignaturas relacionadas. En función de que se cumplan o no estos requisitos las propuestas pueden ser aceptadas o rechazadas por el tribunal. Las propuesta deberán ser enviadas y resueltas por el tribunal durante el primer mes del cuatrimestre.</w:delText>
              </w:r>
            </w:del>
          </w:p>
        </w:tc>
      </w:tr>
      <w:tr w:rsidR="008C5728" w14:paraId="70B0BCD2" w14:textId="77777777" w:rsidTr="00D74F66">
        <w:tc>
          <w:tcPr>
            <w:tcW w:w="1882" w:type="dxa"/>
          </w:tcPr>
          <w:p w14:paraId="686024EC" w14:textId="7BBC8A33" w:rsidR="000F66A5" w:rsidRPr="008C5728" w:rsidRDefault="00381F07" w:rsidP="000F66A5">
            <w:pPr>
              <w:rPr>
                <w:rFonts w:cstheme="minorHAnsi"/>
                <w:sz w:val="18"/>
                <w:szCs w:val="18"/>
              </w:rPr>
            </w:pPr>
            <w:r w:rsidRPr="00381F07">
              <w:rPr>
                <w:rFonts w:cstheme="minorHAnsi"/>
                <w:sz w:val="18"/>
                <w:szCs w:val="18"/>
              </w:rPr>
              <w:t>modificar_entrega_</w:t>
            </w:r>
            <w:r>
              <w:rPr>
                <w:rFonts w:cstheme="minorHAnsi"/>
                <w:sz w:val="18"/>
                <w:szCs w:val="18"/>
              </w:rPr>
              <w:t xml:space="preserve"> </w:t>
            </w:r>
            <w:r w:rsidRPr="00381F07">
              <w:rPr>
                <w:rFonts w:cstheme="minorHAnsi"/>
                <w:sz w:val="18"/>
                <w:szCs w:val="18"/>
              </w:rPr>
              <w:t>memoria</w:t>
            </w:r>
          </w:p>
        </w:tc>
        <w:tc>
          <w:tcPr>
            <w:tcW w:w="1701" w:type="dxa"/>
          </w:tcPr>
          <w:p w14:paraId="4B75669F" w14:textId="359F5F91" w:rsidR="000F66A5" w:rsidRPr="000F66A5" w:rsidRDefault="00381F07" w:rsidP="000F66A5">
            <w:pPr>
              <w:rPr>
                <w:sz w:val="18"/>
                <w:szCs w:val="18"/>
              </w:rPr>
            </w:pPr>
            <w:r>
              <w:rPr>
                <w:sz w:val="18"/>
                <w:szCs w:val="18"/>
              </w:rPr>
              <w:t>¿Puedo modificar la entrega de mi memoria?</w:t>
            </w:r>
          </w:p>
        </w:tc>
        <w:tc>
          <w:tcPr>
            <w:tcW w:w="7312" w:type="dxa"/>
          </w:tcPr>
          <w:p w14:paraId="71EEC963" w14:textId="41DCD798" w:rsidR="000F66A5" w:rsidRPr="000F66A5" w:rsidRDefault="00381F07" w:rsidP="000F66A5">
            <w:pPr>
              <w:rPr>
                <w:sz w:val="18"/>
                <w:szCs w:val="18"/>
              </w:rPr>
            </w:pPr>
            <w:r w:rsidRPr="00381F07">
              <w:rPr>
                <w:sz w:val="18"/>
                <w:szCs w:val="18"/>
              </w:rPr>
              <w:t>Hasta el cierre de la tarea en UBUVirtual puede subirse una nueva versión.</w:t>
            </w:r>
          </w:p>
        </w:tc>
      </w:tr>
      <w:tr w:rsidR="008C5728" w14:paraId="442FDBA8" w14:textId="77777777" w:rsidTr="00D74F66">
        <w:tc>
          <w:tcPr>
            <w:tcW w:w="1882" w:type="dxa"/>
          </w:tcPr>
          <w:p w14:paraId="4748A6D2" w14:textId="56B01FEA" w:rsidR="000F66A5" w:rsidRPr="008C5728" w:rsidRDefault="00381F07" w:rsidP="000F66A5">
            <w:pPr>
              <w:rPr>
                <w:rFonts w:cstheme="minorHAnsi"/>
                <w:sz w:val="18"/>
                <w:szCs w:val="18"/>
              </w:rPr>
            </w:pPr>
            <w:r>
              <w:rPr>
                <w:rFonts w:cstheme="minorHAnsi"/>
                <w:sz w:val="18"/>
                <w:szCs w:val="18"/>
              </w:rPr>
              <w:t>Movilidad_ cuatrimestre</w:t>
            </w:r>
          </w:p>
        </w:tc>
        <w:tc>
          <w:tcPr>
            <w:tcW w:w="1701" w:type="dxa"/>
          </w:tcPr>
          <w:p w14:paraId="5460AA09" w14:textId="44C788B4" w:rsidR="000F66A5" w:rsidRDefault="00381F07" w:rsidP="00381F07">
            <w:pPr>
              <w:rPr>
                <w:sz w:val="18"/>
                <w:szCs w:val="18"/>
              </w:rPr>
            </w:pPr>
            <w:r>
              <w:rPr>
                <w:sz w:val="18"/>
                <w:szCs w:val="18"/>
              </w:rPr>
              <w:t>Quiero adelantar</w:t>
            </w:r>
            <w:r w:rsidR="00605D89">
              <w:rPr>
                <w:sz w:val="18"/>
                <w:szCs w:val="18"/>
              </w:rPr>
              <w:t>/retrasar</w:t>
            </w:r>
            <w:r>
              <w:rPr>
                <w:sz w:val="18"/>
                <w:szCs w:val="18"/>
              </w:rPr>
              <w:t xml:space="preserve"> la convocatoria</w:t>
            </w:r>
            <w:r w:rsidR="00605D89">
              <w:rPr>
                <w:sz w:val="18"/>
                <w:szCs w:val="18"/>
              </w:rPr>
              <w:t>.</w:t>
            </w:r>
          </w:p>
          <w:p w14:paraId="35D42AF9" w14:textId="7350F4FB" w:rsidR="00605D89" w:rsidRDefault="00605D89" w:rsidP="00381F07">
            <w:pPr>
              <w:rPr>
                <w:sz w:val="18"/>
                <w:szCs w:val="18"/>
              </w:rPr>
            </w:pPr>
            <w:r>
              <w:rPr>
                <w:sz w:val="18"/>
                <w:szCs w:val="18"/>
              </w:rPr>
              <w:t>Quiero hacerlo en septiembre.</w:t>
            </w:r>
          </w:p>
          <w:p w14:paraId="49349ABC" w14:textId="69B4B3C0" w:rsidR="00381F07" w:rsidRPr="000F66A5" w:rsidRDefault="00381F07" w:rsidP="00381F07">
            <w:pPr>
              <w:rPr>
                <w:sz w:val="18"/>
                <w:szCs w:val="18"/>
              </w:rPr>
            </w:pPr>
          </w:p>
        </w:tc>
        <w:tc>
          <w:tcPr>
            <w:tcW w:w="7312" w:type="dxa"/>
          </w:tcPr>
          <w:p w14:paraId="634D5E7A" w14:textId="77777777" w:rsidR="00381F07" w:rsidRPr="00381F07" w:rsidRDefault="00381F07" w:rsidP="00381F07">
            <w:pPr>
              <w:rPr>
                <w:sz w:val="18"/>
                <w:szCs w:val="18"/>
              </w:rPr>
            </w:pPr>
            <w:r w:rsidRPr="00381F07">
              <w:rPr>
                <w:sz w:val="18"/>
                <w:szCs w:val="18"/>
              </w:rPr>
              <w:t>Puedes consultar cómo funciona la movilidad de cuatrimestre en el siguiente enlace:</w:t>
            </w:r>
          </w:p>
          <w:p w14:paraId="0220ECFA" w14:textId="3160F94A" w:rsidR="000F66A5" w:rsidRPr="000F66A5" w:rsidRDefault="003B4670" w:rsidP="00381F07">
            <w:pPr>
              <w:rPr>
                <w:sz w:val="18"/>
                <w:szCs w:val="18"/>
              </w:rPr>
            </w:pPr>
            <w:ins w:id="171" w:author="RAUL MARTICORENA SANCHEZ" w:date="2021-02-17T17:55:00Z">
              <w:r w:rsidRPr="003B4670">
                <w:rPr>
                  <w:sz w:val="18"/>
                  <w:szCs w:val="18"/>
                </w:rPr>
                <w:t>https://www.ubu.es/grado-en-ingenieria-informatica/informacion-basica/trabajo-fin-de-grado</w:t>
              </w:r>
            </w:ins>
            <w:del w:id="172" w:author="RAUL MARTICORENA SANCHEZ" w:date="2021-02-17T17:55:00Z">
              <w:r w:rsidR="00381F07" w:rsidRPr="00381F07" w:rsidDel="003B4670">
                <w:rPr>
                  <w:sz w:val="18"/>
                  <w:szCs w:val="18"/>
                </w:rPr>
                <w:delText>https://www.ubu.es/grado-oficial-online-en-ingenieria-informatica/informacion-basica/trabajo-fin-de-grado/</w:delText>
              </w:r>
            </w:del>
          </w:p>
        </w:tc>
      </w:tr>
      <w:tr w:rsidR="008C5728" w14:paraId="31D72C86" w14:textId="77777777" w:rsidTr="00D74F66">
        <w:tc>
          <w:tcPr>
            <w:tcW w:w="1882" w:type="dxa"/>
          </w:tcPr>
          <w:p w14:paraId="7B0A95A5" w14:textId="4B54C347" w:rsidR="000F66A5" w:rsidRPr="008C5728" w:rsidRDefault="00605D89" w:rsidP="000F66A5">
            <w:pPr>
              <w:rPr>
                <w:rFonts w:cstheme="minorHAnsi"/>
                <w:sz w:val="18"/>
                <w:szCs w:val="18"/>
              </w:rPr>
            </w:pPr>
            <w:r w:rsidRPr="00605D89">
              <w:rPr>
                <w:rFonts w:cstheme="minorHAnsi"/>
                <w:sz w:val="18"/>
                <w:szCs w:val="18"/>
              </w:rPr>
              <w:t>no_presentacion</w:t>
            </w:r>
          </w:p>
        </w:tc>
        <w:tc>
          <w:tcPr>
            <w:tcW w:w="1701" w:type="dxa"/>
          </w:tcPr>
          <w:p w14:paraId="601BD513" w14:textId="7DCBE905" w:rsidR="000F66A5" w:rsidRPr="000F66A5" w:rsidRDefault="00605D89" w:rsidP="000F66A5">
            <w:pPr>
              <w:rPr>
                <w:sz w:val="18"/>
                <w:szCs w:val="18"/>
              </w:rPr>
            </w:pPr>
            <w:r>
              <w:rPr>
                <w:sz w:val="18"/>
                <w:szCs w:val="18"/>
              </w:rPr>
              <w:t xml:space="preserve">¿Qué pasa si no hago </w:t>
            </w:r>
            <w:ins w:id="173" w:author="RAUL MARTICORENA SANCHEZ" w:date="2021-02-17T17:55:00Z">
              <w:r w:rsidR="003B4670">
                <w:rPr>
                  <w:sz w:val="18"/>
                  <w:szCs w:val="18"/>
                </w:rPr>
                <w:t xml:space="preserve">la </w:t>
              </w:r>
            </w:ins>
            <w:r>
              <w:rPr>
                <w:sz w:val="18"/>
                <w:szCs w:val="18"/>
              </w:rPr>
              <w:t>presentación?</w:t>
            </w:r>
          </w:p>
        </w:tc>
        <w:tc>
          <w:tcPr>
            <w:tcW w:w="7312" w:type="dxa"/>
          </w:tcPr>
          <w:p w14:paraId="26CA16BE" w14:textId="438AC601" w:rsidR="000F66A5" w:rsidRPr="000F66A5" w:rsidRDefault="00605D89" w:rsidP="000F66A5">
            <w:pPr>
              <w:rPr>
                <w:sz w:val="18"/>
                <w:szCs w:val="18"/>
              </w:rPr>
            </w:pPr>
            <w:r w:rsidRPr="00605D89">
              <w:rPr>
                <w:sz w:val="18"/>
                <w:szCs w:val="18"/>
              </w:rPr>
              <w:t xml:space="preserve">Si no se hace </w:t>
            </w:r>
            <w:ins w:id="174" w:author="RAUL MARTICORENA SANCHEZ" w:date="2021-02-17T17:55:00Z">
              <w:r w:rsidR="003B4670">
                <w:rPr>
                  <w:sz w:val="18"/>
                  <w:szCs w:val="18"/>
                </w:rPr>
                <w:t xml:space="preserve">la </w:t>
              </w:r>
            </w:ins>
            <w:r w:rsidRPr="00605D89">
              <w:rPr>
                <w:sz w:val="18"/>
                <w:szCs w:val="18"/>
              </w:rPr>
              <w:t>presentación</w:t>
            </w:r>
            <w:ins w:id="175" w:author="RAUL MARTICORENA SANCHEZ" w:date="2021-02-17T17:55:00Z">
              <w:r w:rsidR="003B4670">
                <w:rPr>
                  <w:sz w:val="18"/>
                  <w:szCs w:val="18"/>
                </w:rPr>
                <w:t xml:space="preserve"> o defensa</w:t>
              </w:r>
            </w:ins>
            <w:r w:rsidRPr="00605D89">
              <w:rPr>
                <w:sz w:val="18"/>
                <w:szCs w:val="18"/>
              </w:rPr>
              <w:t xml:space="preserve"> se calificará como No Presentado.</w:t>
            </w:r>
          </w:p>
        </w:tc>
      </w:tr>
      <w:tr w:rsidR="008C5728" w14:paraId="260E382A" w14:textId="77777777" w:rsidTr="00D74F66">
        <w:tc>
          <w:tcPr>
            <w:tcW w:w="1882" w:type="dxa"/>
          </w:tcPr>
          <w:p w14:paraId="26D3DEAF" w14:textId="5F891CCB" w:rsidR="000F66A5" w:rsidRPr="008C5728" w:rsidRDefault="00605D89" w:rsidP="000F66A5">
            <w:pPr>
              <w:rPr>
                <w:rFonts w:cstheme="minorHAnsi"/>
                <w:sz w:val="18"/>
                <w:szCs w:val="18"/>
              </w:rPr>
            </w:pPr>
            <w:r w:rsidRPr="00605D89">
              <w:rPr>
                <w:rFonts w:cstheme="minorHAnsi"/>
                <w:sz w:val="18"/>
                <w:szCs w:val="18"/>
              </w:rPr>
              <w:t>numero_</w:t>
            </w:r>
            <w:r>
              <w:rPr>
                <w:rFonts w:cstheme="minorHAnsi"/>
                <w:sz w:val="18"/>
                <w:szCs w:val="18"/>
              </w:rPr>
              <w:t xml:space="preserve"> </w:t>
            </w:r>
            <w:r w:rsidRPr="00605D89">
              <w:rPr>
                <w:rFonts w:cstheme="minorHAnsi"/>
                <w:sz w:val="18"/>
                <w:szCs w:val="18"/>
              </w:rPr>
              <w:t>convocatorias</w:t>
            </w:r>
          </w:p>
        </w:tc>
        <w:tc>
          <w:tcPr>
            <w:tcW w:w="1701" w:type="dxa"/>
          </w:tcPr>
          <w:p w14:paraId="2912966C" w14:textId="03530018" w:rsidR="000F66A5" w:rsidRPr="000F66A5" w:rsidRDefault="00605D89" w:rsidP="000F66A5">
            <w:pPr>
              <w:rPr>
                <w:sz w:val="18"/>
                <w:szCs w:val="18"/>
              </w:rPr>
            </w:pPr>
            <w:r>
              <w:rPr>
                <w:sz w:val="18"/>
                <w:szCs w:val="18"/>
              </w:rPr>
              <w:t>¿Cuántas convocatorias hay en total?</w:t>
            </w:r>
          </w:p>
        </w:tc>
        <w:tc>
          <w:tcPr>
            <w:tcW w:w="7312" w:type="dxa"/>
          </w:tcPr>
          <w:p w14:paraId="49218593" w14:textId="158A3FCF" w:rsidR="000F66A5" w:rsidRPr="000F66A5" w:rsidRDefault="00605D89" w:rsidP="000F66A5">
            <w:pPr>
              <w:rPr>
                <w:sz w:val="18"/>
                <w:szCs w:val="18"/>
              </w:rPr>
            </w:pPr>
            <w:r w:rsidRPr="00605D89">
              <w:rPr>
                <w:sz w:val="18"/>
                <w:szCs w:val="18"/>
              </w:rPr>
              <w:t>La EPS ha programado cinco convocatorias de evaluación de los trabajos finales de grado. Cada curso el estudiante que se matricula del TFG tiene derecho a dos convocatorias de evaluación</w:t>
            </w:r>
            <w:ins w:id="176" w:author="RAUL MARTICORENA SANCHEZ" w:date="2021-02-17T17:56:00Z">
              <w:r w:rsidR="003B4670">
                <w:rPr>
                  <w:sz w:val="18"/>
                  <w:szCs w:val="18"/>
                </w:rPr>
                <w:t xml:space="preserve"> que tienen que realizarse en el mismo cuatrimestre</w:t>
              </w:r>
            </w:ins>
            <w:del w:id="177" w:author="RAUL MARTICORENA SANCHEZ" w:date="2021-02-17T17:56:00Z">
              <w:r w:rsidRPr="00605D89" w:rsidDel="003B4670">
                <w:rPr>
                  <w:sz w:val="18"/>
                  <w:szCs w:val="18"/>
                </w:rPr>
                <w:delText>.</w:delText>
              </w:r>
            </w:del>
          </w:p>
        </w:tc>
      </w:tr>
      <w:tr w:rsidR="008C5728" w14:paraId="2A84BB8B" w14:textId="77777777" w:rsidTr="00D74F66">
        <w:tc>
          <w:tcPr>
            <w:tcW w:w="1882" w:type="dxa"/>
          </w:tcPr>
          <w:p w14:paraId="0A8D5BFB" w14:textId="6B759EA2" w:rsidR="000F66A5" w:rsidRPr="008C5728" w:rsidRDefault="00605D89" w:rsidP="000F66A5">
            <w:pPr>
              <w:rPr>
                <w:rFonts w:cstheme="minorHAnsi"/>
                <w:sz w:val="18"/>
                <w:szCs w:val="18"/>
              </w:rPr>
            </w:pPr>
            <w:r w:rsidRPr="00605D89">
              <w:rPr>
                <w:rFonts w:cstheme="minorHAnsi"/>
                <w:sz w:val="18"/>
                <w:szCs w:val="18"/>
              </w:rPr>
              <w:t>otras_presentaciones</w:t>
            </w:r>
          </w:p>
        </w:tc>
        <w:tc>
          <w:tcPr>
            <w:tcW w:w="1701" w:type="dxa"/>
          </w:tcPr>
          <w:p w14:paraId="6C0E72EA" w14:textId="16CA36A0" w:rsidR="000F66A5" w:rsidRPr="000F66A5" w:rsidRDefault="00605D89" w:rsidP="000F66A5">
            <w:pPr>
              <w:rPr>
                <w:sz w:val="18"/>
                <w:szCs w:val="18"/>
              </w:rPr>
            </w:pPr>
            <w:r>
              <w:rPr>
                <w:sz w:val="18"/>
                <w:szCs w:val="18"/>
              </w:rPr>
              <w:t xml:space="preserve">¿Dónde puedo ver presentaciones de </w:t>
            </w:r>
            <w:r>
              <w:rPr>
                <w:sz w:val="18"/>
                <w:szCs w:val="18"/>
              </w:rPr>
              <w:lastRenderedPageBreak/>
              <w:t>años anteriores?</w:t>
            </w:r>
          </w:p>
        </w:tc>
        <w:tc>
          <w:tcPr>
            <w:tcW w:w="7312" w:type="dxa"/>
          </w:tcPr>
          <w:p w14:paraId="48301E6C" w14:textId="57FDDD13" w:rsidR="00605D89" w:rsidRPr="00605D89" w:rsidRDefault="00605D89" w:rsidP="00605D89">
            <w:pPr>
              <w:rPr>
                <w:sz w:val="18"/>
                <w:szCs w:val="18"/>
              </w:rPr>
            </w:pPr>
            <w:r w:rsidRPr="00605D89">
              <w:rPr>
                <w:sz w:val="18"/>
                <w:szCs w:val="18"/>
              </w:rPr>
              <w:lastRenderedPageBreak/>
              <w:t xml:space="preserve">Puedes ver </w:t>
            </w:r>
            <w:ins w:id="178" w:author="RAUL MARTICORENA SANCHEZ" w:date="2021-02-18T10:21:00Z">
              <w:r w:rsidR="00CB7087">
                <w:rPr>
                  <w:sz w:val="18"/>
                  <w:szCs w:val="18"/>
                </w:rPr>
                <w:t xml:space="preserve">algunas de </w:t>
              </w:r>
            </w:ins>
            <w:r w:rsidRPr="00605D89">
              <w:rPr>
                <w:sz w:val="18"/>
                <w:szCs w:val="18"/>
              </w:rPr>
              <w:t>las presentaciones de años anteriores</w:t>
            </w:r>
            <w:ins w:id="179" w:author="RAUL MARTICORENA SANCHEZ" w:date="2021-02-18T10:21:00Z">
              <w:r w:rsidR="00CB7087">
                <w:rPr>
                  <w:sz w:val="18"/>
                  <w:szCs w:val="18"/>
                </w:rPr>
                <w:t>,</w:t>
              </w:r>
            </w:ins>
            <w:r w:rsidRPr="00605D89">
              <w:rPr>
                <w:sz w:val="18"/>
                <w:szCs w:val="18"/>
              </w:rPr>
              <w:t xml:space="preserve"> en el siguiente enlace:</w:t>
            </w:r>
          </w:p>
          <w:p w14:paraId="11050C31" w14:textId="77777777" w:rsidR="000F66A5" w:rsidRDefault="0061108A" w:rsidP="00605D89">
            <w:pPr>
              <w:rPr>
                <w:ins w:id="180" w:author="RAUL MARTICORENA SANCHEZ" w:date="2021-02-18T10:21:00Z"/>
                <w:rStyle w:val="Hipervnculo"/>
                <w:sz w:val="18"/>
                <w:szCs w:val="18"/>
              </w:rPr>
            </w:pPr>
            <w:del w:id="181" w:author="RAUL MARTICORENA SANCHEZ" w:date="2021-02-18T10:20:00Z">
              <w:r w:rsidDel="00CB7087">
                <w:fldChar w:fldCharType="begin"/>
              </w:r>
              <w:r w:rsidDel="00CB7087">
                <w:delInstrText xml:space="preserve"> HYPERLINK "https://www.youtube.com/channel/UC5S_DwX8JJWV86NNLVQI1dw/playlists" </w:delInstrText>
              </w:r>
              <w:r w:rsidDel="00CB7087">
                <w:fldChar w:fldCharType="separate"/>
              </w:r>
              <w:r w:rsidR="00605D89" w:rsidRPr="00C371EB" w:rsidDel="00CB7087">
                <w:rPr>
                  <w:rStyle w:val="Hipervnculo"/>
                  <w:sz w:val="18"/>
                  <w:szCs w:val="18"/>
                </w:rPr>
                <w:delText>https://www.youtube.com/channel/UC5S_DwX8JJWV86NNLVQI1dw/playlists</w:delText>
              </w:r>
              <w:r w:rsidDel="00CB7087">
                <w:rPr>
                  <w:rStyle w:val="Hipervnculo"/>
                  <w:sz w:val="18"/>
                  <w:szCs w:val="18"/>
                </w:rPr>
                <w:fldChar w:fldCharType="end"/>
              </w:r>
            </w:del>
          </w:p>
          <w:p w14:paraId="015B66D5" w14:textId="193E7E50" w:rsidR="00CB7087" w:rsidRPr="000F66A5" w:rsidRDefault="00CB7087" w:rsidP="00605D89">
            <w:pPr>
              <w:rPr>
                <w:sz w:val="18"/>
                <w:szCs w:val="18"/>
              </w:rPr>
            </w:pPr>
            <w:ins w:id="182" w:author="RAUL MARTICORENA SANCHEZ" w:date="2021-02-18T10:21:00Z">
              <w:r w:rsidRPr="00CB7087">
                <w:rPr>
                  <w:sz w:val="18"/>
                  <w:szCs w:val="18"/>
                </w:rPr>
                <w:lastRenderedPageBreak/>
                <w:t>https://www.youtube.com/watch?v=oFCPdCERetU&amp;list=PLbfgDC115L3CBp88ulK98F6z4jr_19h_7</w:t>
              </w:r>
            </w:ins>
          </w:p>
        </w:tc>
      </w:tr>
      <w:tr w:rsidR="008C5728" w14:paraId="7B705CF6" w14:textId="77777777" w:rsidTr="00D74F66">
        <w:tc>
          <w:tcPr>
            <w:tcW w:w="1882" w:type="dxa"/>
          </w:tcPr>
          <w:p w14:paraId="411B85E2" w14:textId="1B988F15" w:rsidR="000F66A5" w:rsidRPr="008C5728" w:rsidRDefault="00605D89" w:rsidP="000F66A5">
            <w:pPr>
              <w:rPr>
                <w:rFonts w:cstheme="minorHAnsi"/>
                <w:sz w:val="18"/>
                <w:szCs w:val="18"/>
              </w:rPr>
            </w:pPr>
            <w:r w:rsidRPr="00605D89">
              <w:rPr>
                <w:rFonts w:cstheme="minorHAnsi"/>
                <w:sz w:val="18"/>
                <w:szCs w:val="18"/>
              </w:rPr>
              <w:lastRenderedPageBreak/>
              <w:t>otro_idioma</w:t>
            </w:r>
          </w:p>
        </w:tc>
        <w:tc>
          <w:tcPr>
            <w:tcW w:w="1701" w:type="dxa"/>
          </w:tcPr>
          <w:p w14:paraId="57EC11E5" w14:textId="175EB550" w:rsidR="000F66A5" w:rsidRPr="000F66A5" w:rsidRDefault="00605D89" w:rsidP="000F66A5">
            <w:pPr>
              <w:rPr>
                <w:sz w:val="18"/>
                <w:szCs w:val="18"/>
              </w:rPr>
            </w:pPr>
            <w:r>
              <w:rPr>
                <w:sz w:val="18"/>
                <w:szCs w:val="18"/>
              </w:rPr>
              <w:t>¿Puedo hacerlo en otro idioma?</w:t>
            </w:r>
          </w:p>
        </w:tc>
        <w:tc>
          <w:tcPr>
            <w:tcW w:w="7312" w:type="dxa"/>
          </w:tcPr>
          <w:p w14:paraId="167757CF" w14:textId="1DF0D572" w:rsidR="000F66A5" w:rsidRPr="000F66A5" w:rsidRDefault="00605D89" w:rsidP="000F66A5">
            <w:pPr>
              <w:rPr>
                <w:sz w:val="18"/>
                <w:szCs w:val="18"/>
              </w:rPr>
            </w:pPr>
            <w:r w:rsidRPr="00605D89">
              <w:rPr>
                <w:sz w:val="18"/>
                <w:szCs w:val="18"/>
              </w:rPr>
              <w:t>Solo lo puedes hacer en inglés si eres estudiante Erasmus</w:t>
            </w:r>
          </w:p>
        </w:tc>
      </w:tr>
      <w:tr w:rsidR="008C5728" w14:paraId="2F485F79" w14:textId="77777777" w:rsidTr="00D74F66">
        <w:tc>
          <w:tcPr>
            <w:tcW w:w="1882" w:type="dxa"/>
          </w:tcPr>
          <w:p w14:paraId="20AB557C" w14:textId="73C97CDC" w:rsidR="000F66A5" w:rsidRPr="008C5728" w:rsidRDefault="00605D89" w:rsidP="000F66A5">
            <w:pPr>
              <w:rPr>
                <w:rFonts w:cstheme="minorHAnsi"/>
                <w:sz w:val="18"/>
                <w:szCs w:val="18"/>
              </w:rPr>
            </w:pPr>
            <w:r w:rsidRPr="00605D89">
              <w:rPr>
                <w:rFonts w:cstheme="minorHAnsi"/>
                <w:sz w:val="18"/>
                <w:szCs w:val="18"/>
              </w:rPr>
              <w:t>otros_temas</w:t>
            </w:r>
          </w:p>
        </w:tc>
        <w:tc>
          <w:tcPr>
            <w:tcW w:w="1701" w:type="dxa"/>
          </w:tcPr>
          <w:p w14:paraId="67FB434C" w14:textId="738FEFE7" w:rsidR="000F66A5" w:rsidRPr="000F66A5" w:rsidRDefault="00605D89" w:rsidP="000F66A5">
            <w:pPr>
              <w:rPr>
                <w:sz w:val="18"/>
                <w:szCs w:val="18"/>
              </w:rPr>
            </w:pPr>
            <w:r>
              <w:rPr>
                <w:sz w:val="18"/>
                <w:szCs w:val="18"/>
              </w:rPr>
              <w:t>*PREGUNTAS SOBRE TFM/OTRAS ASIGNATURAS/ETC*</w:t>
            </w:r>
          </w:p>
        </w:tc>
        <w:tc>
          <w:tcPr>
            <w:tcW w:w="7312" w:type="dxa"/>
          </w:tcPr>
          <w:p w14:paraId="2D519EDD" w14:textId="1F0FC9D8" w:rsidR="000F66A5" w:rsidRPr="000F66A5" w:rsidRDefault="00605D89" w:rsidP="000F66A5">
            <w:pPr>
              <w:rPr>
                <w:sz w:val="18"/>
                <w:szCs w:val="18"/>
              </w:rPr>
            </w:pPr>
            <w:r w:rsidRPr="00605D89">
              <w:rPr>
                <w:sz w:val="18"/>
                <w:szCs w:val="18"/>
              </w:rPr>
              <w:t>No se responden cuestiones generales que no sean relativas al TFG.</w:t>
            </w:r>
          </w:p>
        </w:tc>
      </w:tr>
      <w:tr w:rsidR="008C5728" w14:paraId="23972B9E" w14:textId="77777777" w:rsidTr="00D74F66">
        <w:tc>
          <w:tcPr>
            <w:tcW w:w="1882" w:type="dxa"/>
          </w:tcPr>
          <w:p w14:paraId="068380F9" w14:textId="7D461149" w:rsidR="000F66A5" w:rsidRPr="008C5728" w:rsidRDefault="00605D89" w:rsidP="000F66A5">
            <w:pPr>
              <w:rPr>
                <w:rFonts w:cstheme="minorHAnsi"/>
                <w:sz w:val="18"/>
                <w:szCs w:val="18"/>
              </w:rPr>
            </w:pPr>
            <w:r w:rsidRPr="00605D89">
              <w:rPr>
                <w:rFonts w:cstheme="minorHAnsi"/>
                <w:sz w:val="18"/>
                <w:szCs w:val="18"/>
              </w:rPr>
              <w:t>plantilla_memoria</w:t>
            </w:r>
          </w:p>
        </w:tc>
        <w:tc>
          <w:tcPr>
            <w:tcW w:w="1701" w:type="dxa"/>
          </w:tcPr>
          <w:p w14:paraId="7DF78607" w14:textId="66848E52" w:rsidR="000F66A5" w:rsidRPr="000F66A5" w:rsidRDefault="00605D89" w:rsidP="000F66A5">
            <w:pPr>
              <w:rPr>
                <w:sz w:val="18"/>
                <w:szCs w:val="18"/>
              </w:rPr>
            </w:pPr>
            <w:r w:rsidRPr="00605D89">
              <w:rPr>
                <w:sz w:val="18"/>
                <w:szCs w:val="18"/>
              </w:rPr>
              <w:t>¿</w:t>
            </w:r>
            <w:r>
              <w:rPr>
                <w:sz w:val="18"/>
                <w:szCs w:val="18"/>
              </w:rPr>
              <w:t>Existe</w:t>
            </w:r>
            <w:r w:rsidRPr="00605D89">
              <w:rPr>
                <w:sz w:val="18"/>
                <w:szCs w:val="18"/>
              </w:rPr>
              <w:t xml:space="preserve"> alguna plantilla para la memoria?</w:t>
            </w:r>
          </w:p>
        </w:tc>
        <w:tc>
          <w:tcPr>
            <w:tcW w:w="7312" w:type="dxa"/>
          </w:tcPr>
          <w:p w14:paraId="3AE8FEB0" w14:textId="77777777" w:rsidR="00605D89" w:rsidRPr="00605D89" w:rsidRDefault="00605D89" w:rsidP="00605D89">
            <w:pPr>
              <w:rPr>
                <w:sz w:val="18"/>
                <w:szCs w:val="18"/>
              </w:rPr>
            </w:pPr>
            <w:r w:rsidRPr="00605D89">
              <w:rPr>
                <w:sz w:val="18"/>
                <w:szCs w:val="18"/>
              </w:rPr>
              <w:t>Existe un modelo de plantilla en LaTeX a seguir lo más fielmente posible en el siguiente enlace:</w:t>
            </w:r>
          </w:p>
          <w:p w14:paraId="1BDDB5E1" w14:textId="177F8540" w:rsidR="000F66A5" w:rsidRPr="000F66A5" w:rsidRDefault="00605D89" w:rsidP="00605D89">
            <w:pPr>
              <w:rPr>
                <w:sz w:val="18"/>
                <w:szCs w:val="18"/>
              </w:rPr>
            </w:pPr>
            <w:r w:rsidRPr="00605D89">
              <w:rPr>
                <w:sz w:val="18"/>
                <w:szCs w:val="18"/>
              </w:rPr>
              <w:t>https://github.com/ubutfgm/plantillaLatex</w:t>
            </w:r>
          </w:p>
        </w:tc>
      </w:tr>
      <w:tr w:rsidR="008C5728" w14:paraId="16E5AD86" w14:textId="77777777" w:rsidTr="00D74F66">
        <w:tc>
          <w:tcPr>
            <w:tcW w:w="1882" w:type="dxa"/>
          </w:tcPr>
          <w:p w14:paraId="79710CAF" w14:textId="1E65FDF5" w:rsidR="000F66A5" w:rsidRPr="008C5728" w:rsidRDefault="00605D89" w:rsidP="000F66A5">
            <w:pPr>
              <w:rPr>
                <w:rFonts w:cstheme="minorHAnsi"/>
                <w:sz w:val="18"/>
                <w:szCs w:val="18"/>
              </w:rPr>
            </w:pPr>
            <w:r w:rsidRPr="00605D89">
              <w:rPr>
                <w:rFonts w:cstheme="minorHAnsi"/>
                <w:sz w:val="18"/>
                <w:szCs w:val="18"/>
              </w:rPr>
              <w:t>puedo_elegir_tutor</w:t>
            </w:r>
          </w:p>
        </w:tc>
        <w:tc>
          <w:tcPr>
            <w:tcW w:w="1701" w:type="dxa"/>
          </w:tcPr>
          <w:p w14:paraId="01008FF0" w14:textId="28A1BBA8" w:rsidR="000F66A5" w:rsidRPr="000F66A5" w:rsidRDefault="00605D89" w:rsidP="000F66A5">
            <w:pPr>
              <w:rPr>
                <w:sz w:val="18"/>
                <w:szCs w:val="18"/>
              </w:rPr>
            </w:pPr>
            <w:r>
              <w:rPr>
                <w:sz w:val="18"/>
                <w:szCs w:val="18"/>
              </w:rPr>
              <w:t>¿Puedo elegir tutor?</w:t>
            </w:r>
          </w:p>
        </w:tc>
        <w:tc>
          <w:tcPr>
            <w:tcW w:w="7312" w:type="dxa"/>
          </w:tcPr>
          <w:p w14:paraId="21D89AFE" w14:textId="77777777" w:rsidR="00605D89" w:rsidRPr="00605D89" w:rsidRDefault="00605D89" w:rsidP="00605D89">
            <w:pPr>
              <w:rPr>
                <w:sz w:val="18"/>
                <w:szCs w:val="18"/>
              </w:rPr>
            </w:pPr>
            <w:r w:rsidRPr="00605D89">
              <w:rPr>
                <w:sz w:val="18"/>
                <w:szCs w:val="18"/>
              </w:rPr>
              <w:t>Puedes elegir tutor dependiendo de la modalidad de proyecto.</w:t>
            </w:r>
          </w:p>
          <w:p w14:paraId="0DBEBA40" w14:textId="77777777" w:rsidR="00605D89" w:rsidRPr="00605D89" w:rsidRDefault="00605D89" w:rsidP="00605D89">
            <w:pPr>
              <w:rPr>
                <w:sz w:val="18"/>
                <w:szCs w:val="18"/>
              </w:rPr>
            </w:pPr>
            <w:r w:rsidRPr="00605D89">
              <w:rPr>
                <w:sz w:val="18"/>
                <w:szCs w:val="18"/>
              </w:rPr>
              <w:t>En la modalidad C el estudiante tiene que acordar previamente su propuesta con un tutor que acepte su temática.</w:t>
            </w:r>
          </w:p>
          <w:p w14:paraId="68FBD0A9" w14:textId="77777777" w:rsidR="00605D89" w:rsidRPr="00605D89" w:rsidRDefault="00605D89" w:rsidP="00605D89">
            <w:pPr>
              <w:rPr>
                <w:sz w:val="18"/>
                <w:szCs w:val="18"/>
              </w:rPr>
            </w:pPr>
            <w:r w:rsidRPr="00605D89">
              <w:rPr>
                <w:sz w:val="18"/>
                <w:szCs w:val="18"/>
              </w:rPr>
              <w:t>Modalidad A: propuestas de TFG concretas que publiquen los tutores</w:t>
            </w:r>
          </w:p>
          <w:p w14:paraId="1F80D211" w14:textId="77777777" w:rsidR="00605D89" w:rsidRPr="00605D89" w:rsidRDefault="00605D89" w:rsidP="00605D89">
            <w:pPr>
              <w:rPr>
                <w:sz w:val="18"/>
                <w:szCs w:val="18"/>
              </w:rPr>
            </w:pPr>
            <w:r w:rsidRPr="00605D89">
              <w:rPr>
                <w:sz w:val="18"/>
                <w:szCs w:val="18"/>
              </w:rPr>
              <w:t>Modalidad B: propuestas de TFG que ofertan empresas previo acuerdo con un tutor de la asignatura</w:t>
            </w:r>
          </w:p>
          <w:p w14:paraId="0D9E8F21" w14:textId="39D96A97" w:rsidR="000F66A5" w:rsidRPr="000F66A5" w:rsidRDefault="00605D89" w:rsidP="00605D89">
            <w:pPr>
              <w:rPr>
                <w:sz w:val="18"/>
                <w:szCs w:val="18"/>
              </w:rPr>
            </w:pPr>
            <w:r w:rsidRPr="00605D89">
              <w:rPr>
                <w:sz w:val="18"/>
                <w:szCs w:val="18"/>
              </w:rPr>
              <w:t>Modalidad C: propuestas de TFG que ofertan los alumnos, siempre que se adecúen al perfil de conocimientos de los tutores online y estén correctamente descritas y justificadas con trabajos y asignaturas relacionadas. En función de que se cumplan o no estos requisitos las propuestas pueden ser aceptadas o rechazadas por el tribunal. Las propuesta deberán ser enviadas y resueltas por el tribunal durante el primer mes del cuatrimestre.</w:t>
            </w:r>
          </w:p>
        </w:tc>
      </w:tr>
      <w:tr w:rsidR="008C5728" w14:paraId="254C26C7" w14:textId="77777777" w:rsidTr="00D74F66">
        <w:tc>
          <w:tcPr>
            <w:tcW w:w="1882" w:type="dxa"/>
          </w:tcPr>
          <w:p w14:paraId="043EA611" w14:textId="0C57DD8C" w:rsidR="000F66A5" w:rsidRPr="008C5728" w:rsidRDefault="00605D89" w:rsidP="000F66A5">
            <w:pPr>
              <w:rPr>
                <w:rFonts w:cstheme="minorHAnsi"/>
                <w:sz w:val="18"/>
                <w:szCs w:val="18"/>
              </w:rPr>
            </w:pPr>
            <w:r w:rsidRPr="00605D89">
              <w:rPr>
                <w:rFonts w:cstheme="minorHAnsi"/>
                <w:sz w:val="18"/>
                <w:szCs w:val="18"/>
              </w:rPr>
              <w:t>puedo_empresa</w:t>
            </w:r>
          </w:p>
        </w:tc>
        <w:tc>
          <w:tcPr>
            <w:tcW w:w="1701" w:type="dxa"/>
          </w:tcPr>
          <w:p w14:paraId="727594BB" w14:textId="4944BADC" w:rsidR="000F66A5" w:rsidRPr="000F66A5" w:rsidRDefault="00605D89" w:rsidP="000F66A5">
            <w:pPr>
              <w:rPr>
                <w:sz w:val="18"/>
                <w:szCs w:val="18"/>
              </w:rPr>
            </w:pPr>
            <w:r>
              <w:rPr>
                <w:sz w:val="18"/>
                <w:szCs w:val="18"/>
              </w:rPr>
              <w:t>¿Puedo hacerlo con una empresa?</w:t>
            </w:r>
          </w:p>
        </w:tc>
        <w:tc>
          <w:tcPr>
            <w:tcW w:w="7312" w:type="dxa"/>
          </w:tcPr>
          <w:p w14:paraId="23D7B51F" w14:textId="2CD91296" w:rsidR="000F66A5" w:rsidRPr="000F66A5" w:rsidRDefault="00605D89" w:rsidP="000F66A5">
            <w:pPr>
              <w:rPr>
                <w:sz w:val="18"/>
                <w:szCs w:val="18"/>
              </w:rPr>
            </w:pPr>
            <w:r w:rsidRPr="00605D89">
              <w:rPr>
                <w:sz w:val="18"/>
                <w:szCs w:val="18"/>
              </w:rPr>
              <w:t>Hay varias modalidades de oferta de TFG. La modalidad B admite propuestas de TFG que ofertan empresas previo acuerdo con un tutor del Grado</w:t>
            </w:r>
          </w:p>
        </w:tc>
      </w:tr>
      <w:tr w:rsidR="008C5728" w14:paraId="01459F14" w14:textId="77777777" w:rsidTr="00D74F66">
        <w:tc>
          <w:tcPr>
            <w:tcW w:w="1882" w:type="dxa"/>
          </w:tcPr>
          <w:p w14:paraId="757862D4" w14:textId="2ABDA7FF" w:rsidR="000F66A5" w:rsidRPr="008C5728" w:rsidRDefault="00605D89" w:rsidP="000F66A5">
            <w:pPr>
              <w:rPr>
                <w:rFonts w:cstheme="minorHAnsi"/>
                <w:sz w:val="18"/>
                <w:szCs w:val="18"/>
              </w:rPr>
            </w:pPr>
            <w:del w:id="183" w:author="RAUL MARTICORENA SANCHEZ" w:date="2021-02-17T17:59:00Z">
              <w:r w:rsidRPr="00605D89" w:rsidDel="003B4670">
                <w:rPr>
                  <w:rFonts w:cstheme="minorHAnsi"/>
                  <w:sz w:val="18"/>
                  <w:szCs w:val="18"/>
                </w:rPr>
                <w:delText>puedo_presencial</w:delText>
              </w:r>
            </w:del>
          </w:p>
        </w:tc>
        <w:tc>
          <w:tcPr>
            <w:tcW w:w="1701" w:type="dxa"/>
          </w:tcPr>
          <w:p w14:paraId="2674443F" w14:textId="2C71F480" w:rsidR="000F66A5" w:rsidRPr="000F66A5" w:rsidRDefault="00605D89" w:rsidP="000F66A5">
            <w:pPr>
              <w:rPr>
                <w:sz w:val="18"/>
                <w:szCs w:val="18"/>
              </w:rPr>
            </w:pPr>
            <w:del w:id="184" w:author="RAUL MARTICORENA SANCHEZ" w:date="2021-02-17T17:59:00Z">
              <w:r w:rsidDel="003B4670">
                <w:rPr>
                  <w:sz w:val="18"/>
                  <w:szCs w:val="18"/>
                </w:rPr>
                <w:delText xml:space="preserve">¿Puedo hacerla de manera </w:delText>
              </w:r>
              <w:commentRangeStart w:id="185"/>
              <w:r w:rsidDel="003B4670">
                <w:rPr>
                  <w:sz w:val="18"/>
                  <w:szCs w:val="18"/>
                </w:rPr>
                <w:delText>presencial</w:delText>
              </w:r>
            </w:del>
            <w:commentRangeEnd w:id="185"/>
            <w:r w:rsidR="003B4670">
              <w:rPr>
                <w:rStyle w:val="Refdecomentario"/>
              </w:rPr>
              <w:commentReference w:id="185"/>
            </w:r>
            <w:del w:id="186" w:author="RAUL MARTICORENA SANCHEZ" w:date="2021-02-17T17:59:00Z">
              <w:r w:rsidDel="003B4670">
                <w:rPr>
                  <w:sz w:val="18"/>
                  <w:szCs w:val="18"/>
                </w:rPr>
                <w:delText>?</w:delText>
              </w:r>
            </w:del>
          </w:p>
        </w:tc>
        <w:tc>
          <w:tcPr>
            <w:tcW w:w="7312" w:type="dxa"/>
          </w:tcPr>
          <w:p w14:paraId="556AE7A6" w14:textId="28AA6859" w:rsidR="000F66A5" w:rsidRPr="000F66A5" w:rsidRDefault="00605D89" w:rsidP="000F66A5">
            <w:pPr>
              <w:rPr>
                <w:sz w:val="18"/>
                <w:szCs w:val="18"/>
              </w:rPr>
            </w:pPr>
            <w:del w:id="187" w:author="RAUL MARTICORENA SANCHEZ" w:date="2021-02-17T17:59:00Z">
              <w:r w:rsidRPr="00605D89" w:rsidDel="003B4670">
                <w:rPr>
                  <w:sz w:val="18"/>
                  <w:szCs w:val="18"/>
                </w:rPr>
                <w:delText>No puedes hacerla de manera presencial. Al ser estudiante online debes hacerla de manera online.</w:delText>
              </w:r>
            </w:del>
          </w:p>
        </w:tc>
      </w:tr>
      <w:tr w:rsidR="008C5728" w14:paraId="4795AC3B" w14:textId="77777777" w:rsidTr="00D74F66">
        <w:tc>
          <w:tcPr>
            <w:tcW w:w="1882" w:type="dxa"/>
          </w:tcPr>
          <w:p w14:paraId="66F47896" w14:textId="6811A2F0" w:rsidR="000F66A5" w:rsidRPr="008C5728" w:rsidRDefault="00605D89" w:rsidP="000F66A5">
            <w:pPr>
              <w:rPr>
                <w:rFonts w:cstheme="minorHAnsi"/>
                <w:sz w:val="18"/>
                <w:szCs w:val="18"/>
              </w:rPr>
            </w:pPr>
            <w:r w:rsidRPr="00605D89">
              <w:rPr>
                <w:rFonts w:cstheme="minorHAnsi"/>
                <w:sz w:val="18"/>
                <w:szCs w:val="18"/>
              </w:rPr>
              <w:t>que_cuatrimestre</w:t>
            </w:r>
          </w:p>
        </w:tc>
        <w:tc>
          <w:tcPr>
            <w:tcW w:w="1701" w:type="dxa"/>
          </w:tcPr>
          <w:p w14:paraId="4BC306C8" w14:textId="7B4B7DDC" w:rsidR="000F66A5" w:rsidRPr="000F66A5" w:rsidRDefault="00605D89" w:rsidP="000F66A5">
            <w:pPr>
              <w:rPr>
                <w:sz w:val="18"/>
                <w:szCs w:val="18"/>
              </w:rPr>
            </w:pPr>
            <w:r>
              <w:rPr>
                <w:sz w:val="18"/>
                <w:szCs w:val="18"/>
              </w:rPr>
              <w:t>¿En qué cuatrimestre se hace el TFG?</w:t>
            </w:r>
          </w:p>
        </w:tc>
        <w:tc>
          <w:tcPr>
            <w:tcW w:w="7312" w:type="dxa"/>
          </w:tcPr>
          <w:p w14:paraId="13E8085E" w14:textId="34A7D2D8" w:rsidR="000F66A5" w:rsidRPr="000F66A5" w:rsidRDefault="00605D89" w:rsidP="000F66A5">
            <w:pPr>
              <w:rPr>
                <w:sz w:val="18"/>
                <w:szCs w:val="18"/>
              </w:rPr>
            </w:pPr>
            <w:r w:rsidRPr="00605D89">
              <w:rPr>
                <w:sz w:val="18"/>
                <w:szCs w:val="18"/>
              </w:rPr>
              <w:t>Por defecto la asignatura TFG está asignada al segundo cuatrimestre y las convocatorias de evaluación son en mayo y junio.</w:t>
            </w:r>
          </w:p>
        </w:tc>
      </w:tr>
      <w:tr w:rsidR="008C5728" w14:paraId="72C51FC1" w14:textId="77777777" w:rsidTr="00D74F66">
        <w:tc>
          <w:tcPr>
            <w:tcW w:w="1882" w:type="dxa"/>
          </w:tcPr>
          <w:p w14:paraId="53FD221B" w14:textId="718B576F" w:rsidR="000F66A5" w:rsidRPr="008C5728" w:rsidRDefault="00605D89" w:rsidP="000F66A5">
            <w:pPr>
              <w:rPr>
                <w:rFonts w:cstheme="minorHAnsi"/>
                <w:sz w:val="18"/>
                <w:szCs w:val="18"/>
              </w:rPr>
            </w:pPr>
            <w:r w:rsidRPr="00605D89">
              <w:rPr>
                <w:rFonts w:cstheme="minorHAnsi"/>
                <w:sz w:val="18"/>
                <w:szCs w:val="18"/>
              </w:rPr>
              <w:t>que_cuatrimestre-adelantarASeptiembre</w:t>
            </w:r>
          </w:p>
        </w:tc>
        <w:tc>
          <w:tcPr>
            <w:tcW w:w="1701" w:type="dxa"/>
          </w:tcPr>
          <w:p w14:paraId="31125B5F" w14:textId="1B0EF3C2" w:rsidR="000F66A5" w:rsidRPr="000F66A5" w:rsidRDefault="00605D89" w:rsidP="000F66A5">
            <w:pPr>
              <w:rPr>
                <w:sz w:val="18"/>
                <w:szCs w:val="18"/>
              </w:rPr>
            </w:pPr>
            <w:r>
              <w:rPr>
                <w:sz w:val="18"/>
                <w:szCs w:val="18"/>
              </w:rPr>
              <w:t>¿Puedo adelantar la convocatoria a septiembre?</w:t>
            </w:r>
          </w:p>
        </w:tc>
        <w:tc>
          <w:tcPr>
            <w:tcW w:w="7312" w:type="dxa"/>
          </w:tcPr>
          <w:p w14:paraId="28482521" w14:textId="36892584" w:rsidR="000F66A5" w:rsidRPr="000F66A5" w:rsidRDefault="00605D89" w:rsidP="000F66A5">
            <w:pPr>
              <w:rPr>
                <w:sz w:val="18"/>
                <w:szCs w:val="18"/>
              </w:rPr>
            </w:pPr>
            <w:r w:rsidRPr="00605D89">
              <w:rPr>
                <w:sz w:val="18"/>
                <w:szCs w:val="18"/>
              </w:rPr>
              <w:t>Si quieres adelantar la convocatoria de enero a septiembre</w:t>
            </w:r>
            <w:ins w:id="188" w:author="RAUL MARTICORENA SANCHEZ" w:date="2021-02-17T18:00:00Z">
              <w:r w:rsidR="00BB6DA0">
                <w:rPr>
                  <w:sz w:val="18"/>
                  <w:szCs w:val="18"/>
                </w:rPr>
                <w:t xml:space="preserve">, habiendo elegido previamente </w:t>
              </w:r>
            </w:ins>
            <w:ins w:id="189" w:author="RAUL MARTICORENA SANCHEZ" w:date="2021-02-17T18:14:00Z">
              <w:r w:rsidR="000D372A">
                <w:rPr>
                  <w:sz w:val="18"/>
                  <w:szCs w:val="18"/>
                </w:rPr>
                <w:t xml:space="preserve">la movilidad al </w:t>
              </w:r>
            </w:ins>
            <w:ins w:id="190" w:author="RAUL MARTICORENA SANCHEZ" w:date="2021-02-17T18:00:00Z">
              <w:r w:rsidR="00BB6DA0">
                <w:rPr>
                  <w:sz w:val="18"/>
                  <w:szCs w:val="18"/>
                </w:rPr>
                <w:t>primer cuatrimestre,</w:t>
              </w:r>
            </w:ins>
            <w:r w:rsidRPr="00605D89">
              <w:rPr>
                <w:sz w:val="18"/>
                <w:szCs w:val="18"/>
              </w:rPr>
              <w:t xml:space="preserve"> tienes que presentar una instancia al director </w:t>
            </w:r>
            <w:del w:id="191" w:author="RAUL MARTICORENA SANCHEZ" w:date="2021-02-17T18:15:00Z">
              <w:r w:rsidRPr="00605D89" w:rsidDel="000D372A">
                <w:rPr>
                  <w:sz w:val="18"/>
                  <w:szCs w:val="18"/>
                </w:rPr>
                <w:delText xml:space="preserve">de EPS </w:delText>
              </w:r>
            </w:del>
            <w:r w:rsidRPr="00605D89">
              <w:rPr>
                <w:sz w:val="18"/>
                <w:szCs w:val="18"/>
              </w:rPr>
              <w:t>en</w:t>
            </w:r>
            <w:ins w:id="192" w:author="RAUL MARTICORENA SANCHEZ" w:date="2021-02-17T18:23:00Z">
              <w:r w:rsidR="0061108A">
                <w:rPr>
                  <w:sz w:val="18"/>
                  <w:szCs w:val="18"/>
                </w:rPr>
                <w:t xml:space="preserve"> la</w:t>
              </w:r>
            </w:ins>
            <w:r w:rsidRPr="00605D89">
              <w:rPr>
                <w:sz w:val="18"/>
                <w:szCs w:val="18"/>
              </w:rPr>
              <w:t xml:space="preserve"> </w:t>
            </w:r>
            <w:ins w:id="193" w:author="RAUL MARTICORENA SANCHEZ" w:date="2021-02-17T18:15:00Z">
              <w:r w:rsidR="000D372A">
                <w:rPr>
                  <w:sz w:val="18"/>
                  <w:szCs w:val="18"/>
                </w:rPr>
                <w:t>S</w:t>
              </w:r>
            </w:ins>
            <w:del w:id="194" w:author="RAUL MARTICORENA SANCHEZ" w:date="2021-02-17T18:15:00Z">
              <w:r w:rsidRPr="00605D89" w:rsidDel="000D372A">
                <w:rPr>
                  <w:sz w:val="18"/>
                  <w:szCs w:val="18"/>
                </w:rPr>
                <w:delText>s</w:delText>
              </w:r>
            </w:del>
            <w:r w:rsidRPr="00605D89">
              <w:rPr>
                <w:sz w:val="18"/>
                <w:szCs w:val="18"/>
              </w:rPr>
              <w:t>ecretar</w:t>
            </w:r>
            <w:ins w:id="195" w:author="RAUL MARTICORENA SANCHEZ" w:date="2021-02-17T18:22:00Z">
              <w:r w:rsidR="000B7A23">
                <w:rPr>
                  <w:sz w:val="18"/>
                  <w:szCs w:val="18"/>
                </w:rPr>
                <w:t>í</w:t>
              </w:r>
            </w:ins>
            <w:del w:id="196" w:author="RAUL MARTICORENA SANCHEZ" w:date="2021-02-17T18:22:00Z">
              <w:r w:rsidRPr="00605D89" w:rsidDel="000B7A23">
                <w:rPr>
                  <w:sz w:val="18"/>
                  <w:szCs w:val="18"/>
                </w:rPr>
                <w:delText>i</w:delText>
              </w:r>
            </w:del>
            <w:r w:rsidRPr="00605D89">
              <w:rPr>
                <w:sz w:val="18"/>
                <w:szCs w:val="18"/>
              </w:rPr>
              <w:t xml:space="preserve">a </w:t>
            </w:r>
            <w:ins w:id="197" w:author="RAUL MARTICORENA SANCHEZ" w:date="2021-02-17T18:23:00Z">
              <w:r w:rsidR="000B7A23">
                <w:rPr>
                  <w:sz w:val="18"/>
                  <w:szCs w:val="18"/>
                </w:rPr>
                <w:t>Administrativa del Campus Vena</w:t>
              </w:r>
            </w:ins>
            <w:ins w:id="198" w:author="RAUL MARTICORENA SANCHEZ" w:date="2021-02-17T18:15:00Z">
              <w:r w:rsidR="000D372A">
                <w:rPr>
                  <w:sz w:val="18"/>
                  <w:szCs w:val="18"/>
                </w:rPr>
                <w:t xml:space="preserve"> de la </w:t>
              </w:r>
            </w:ins>
            <w:r w:rsidRPr="00605D89">
              <w:rPr>
                <w:sz w:val="18"/>
                <w:szCs w:val="18"/>
              </w:rPr>
              <w:t>EPS.</w:t>
            </w:r>
          </w:p>
        </w:tc>
      </w:tr>
      <w:tr w:rsidR="008C5728" w14:paraId="641AAC89" w14:textId="77777777" w:rsidTr="00D74F66">
        <w:tc>
          <w:tcPr>
            <w:tcW w:w="1882" w:type="dxa"/>
          </w:tcPr>
          <w:p w14:paraId="0F6014DF" w14:textId="5A502749" w:rsidR="000F66A5" w:rsidRPr="008C5728" w:rsidRDefault="00AD67BE" w:rsidP="000F66A5">
            <w:pPr>
              <w:rPr>
                <w:rFonts w:cstheme="minorHAnsi"/>
                <w:sz w:val="18"/>
                <w:szCs w:val="18"/>
              </w:rPr>
            </w:pPr>
            <w:r w:rsidRPr="00AD67BE">
              <w:rPr>
                <w:rFonts w:cstheme="minorHAnsi"/>
                <w:sz w:val="18"/>
                <w:szCs w:val="18"/>
              </w:rPr>
              <w:t>que_cuatrimestre-cambiarAPrimero</w:t>
            </w:r>
          </w:p>
        </w:tc>
        <w:tc>
          <w:tcPr>
            <w:tcW w:w="1701" w:type="dxa"/>
          </w:tcPr>
          <w:p w14:paraId="740D55E6" w14:textId="2828A610" w:rsidR="000F66A5" w:rsidRPr="000F66A5" w:rsidRDefault="00AD67BE" w:rsidP="000F66A5">
            <w:pPr>
              <w:rPr>
                <w:sz w:val="18"/>
                <w:szCs w:val="18"/>
              </w:rPr>
            </w:pPr>
            <w:r>
              <w:rPr>
                <w:sz w:val="18"/>
                <w:szCs w:val="18"/>
              </w:rPr>
              <w:t>¿Lo puedo hacer en el primer cuatrimestre?</w:t>
            </w:r>
          </w:p>
        </w:tc>
        <w:tc>
          <w:tcPr>
            <w:tcW w:w="7312" w:type="dxa"/>
          </w:tcPr>
          <w:p w14:paraId="6130E7E7" w14:textId="77777777" w:rsidR="00AD67BE" w:rsidRPr="00AD67BE" w:rsidRDefault="00AD67BE" w:rsidP="00AD67BE">
            <w:pPr>
              <w:rPr>
                <w:sz w:val="18"/>
                <w:szCs w:val="18"/>
              </w:rPr>
            </w:pPr>
            <w:r w:rsidRPr="00AD67BE">
              <w:rPr>
                <w:sz w:val="18"/>
                <w:szCs w:val="18"/>
              </w:rPr>
              <w:t>Puedes cambiarlo al primer cuatrimestre, para ello debes presentar una instancia solicitando la movilidad de cuatrimestre en secretaria de EPS. Puedes consultar más información aquí:</w:t>
            </w:r>
          </w:p>
          <w:p w14:paraId="3EA53CCF" w14:textId="0B73A7C2" w:rsidR="000F66A5" w:rsidRPr="000F66A5" w:rsidRDefault="0061108A" w:rsidP="00AD67BE">
            <w:pPr>
              <w:rPr>
                <w:sz w:val="18"/>
                <w:szCs w:val="18"/>
              </w:rPr>
            </w:pPr>
            <w:del w:id="199" w:author="RAUL MARTICORENA SANCHEZ" w:date="2021-02-17T18:16:00Z">
              <w:r w:rsidDel="000D372A">
                <w:fldChar w:fldCharType="begin"/>
              </w:r>
              <w:r w:rsidDel="000D372A">
                <w:delInstrText xml:space="preserve"> HYPERLINK "https://www.ubu.es/grado-oficial-online-en-ingenieria-informatica/informacion-basica/trabajo-fin-de-grado" </w:delInstrText>
              </w:r>
              <w:r w:rsidDel="000D372A">
                <w:fldChar w:fldCharType="separate"/>
              </w:r>
              <w:r w:rsidR="00AD67BE" w:rsidRPr="00C371EB" w:rsidDel="000D372A">
                <w:rPr>
                  <w:rStyle w:val="Hipervnculo"/>
                  <w:sz w:val="18"/>
                  <w:szCs w:val="18"/>
                </w:rPr>
                <w:delText>https://www.ubu.es/grado-oficial-online-en-ingenieria-informatica/informacion-basica/trabajo-fin-de-grado</w:delText>
              </w:r>
              <w:r w:rsidDel="000D372A">
                <w:rPr>
                  <w:rStyle w:val="Hipervnculo"/>
                  <w:sz w:val="18"/>
                  <w:szCs w:val="18"/>
                </w:rPr>
                <w:fldChar w:fldCharType="end"/>
              </w:r>
            </w:del>
            <w:ins w:id="200" w:author="RAUL MARTICORENA SANCHEZ" w:date="2021-02-17T18:16:00Z">
              <w:r w:rsidR="000D372A" w:rsidRPr="000D372A">
                <w:rPr>
                  <w:rStyle w:val="Hipervnculo"/>
                  <w:sz w:val="18"/>
                  <w:szCs w:val="18"/>
                </w:rPr>
                <w:t>https://www.ubu.es/grado-en-ingenieria-informatica/informacion-basica/trabajo-fin-de-grado</w:t>
              </w:r>
            </w:ins>
          </w:p>
        </w:tc>
      </w:tr>
      <w:tr w:rsidR="008C5728" w14:paraId="6FBEAB1C" w14:textId="77777777" w:rsidTr="00D74F66">
        <w:tc>
          <w:tcPr>
            <w:tcW w:w="1882" w:type="dxa"/>
          </w:tcPr>
          <w:p w14:paraId="6E59EDB7" w14:textId="3B07845D" w:rsidR="000F66A5" w:rsidRPr="008C5728" w:rsidRDefault="00AD67BE" w:rsidP="000F66A5">
            <w:pPr>
              <w:rPr>
                <w:rFonts w:cstheme="minorHAnsi"/>
                <w:sz w:val="18"/>
                <w:szCs w:val="18"/>
              </w:rPr>
            </w:pPr>
            <w:r w:rsidRPr="00AD67BE">
              <w:rPr>
                <w:rFonts w:cstheme="minorHAnsi"/>
                <w:sz w:val="18"/>
                <w:szCs w:val="18"/>
              </w:rPr>
              <w:t>que_es_la_memoria</w:t>
            </w:r>
          </w:p>
        </w:tc>
        <w:tc>
          <w:tcPr>
            <w:tcW w:w="1701" w:type="dxa"/>
          </w:tcPr>
          <w:p w14:paraId="0B017F8B" w14:textId="4CE75451" w:rsidR="000F66A5" w:rsidRPr="000F66A5" w:rsidRDefault="00AD67BE" w:rsidP="000F66A5">
            <w:pPr>
              <w:rPr>
                <w:sz w:val="18"/>
                <w:szCs w:val="18"/>
              </w:rPr>
            </w:pPr>
            <w:r>
              <w:rPr>
                <w:sz w:val="18"/>
                <w:szCs w:val="18"/>
              </w:rPr>
              <w:t>¿Qué es la memoria?</w:t>
            </w:r>
          </w:p>
        </w:tc>
        <w:tc>
          <w:tcPr>
            <w:tcW w:w="7312" w:type="dxa"/>
          </w:tcPr>
          <w:p w14:paraId="545AB9AE" w14:textId="77777777" w:rsidR="000F66A5" w:rsidRDefault="00AD67BE" w:rsidP="000F66A5">
            <w:pPr>
              <w:rPr>
                <w:sz w:val="18"/>
                <w:szCs w:val="18"/>
              </w:rPr>
            </w:pPr>
            <w:r w:rsidRPr="00AD67BE">
              <w:rPr>
                <w:sz w:val="18"/>
                <w:szCs w:val="18"/>
              </w:rPr>
              <w:t>La memoria es un documento explicativo de las características generales del TFG a definir por consenso con el tutor/a. Se recomienda seguir la estructura disponible en el siguiente enlace:</w:t>
            </w:r>
          </w:p>
          <w:p w14:paraId="5386A6ED" w14:textId="258247E5" w:rsidR="00AD67BE" w:rsidRPr="000F66A5" w:rsidRDefault="005F1043" w:rsidP="000F66A5">
            <w:pPr>
              <w:rPr>
                <w:sz w:val="18"/>
                <w:szCs w:val="18"/>
              </w:rPr>
            </w:pPr>
            <w:hyperlink r:id="rId11" w:history="1">
              <w:r w:rsidR="00AD67BE" w:rsidRPr="00C371EB">
                <w:rPr>
                  <w:rStyle w:val="Hipervnculo"/>
                  <w:sz w:val="18"/>
                  <w:szCs w:val="18"/>
                </w:rPr>
                <w:t>https://github.com/ubutfgm/plantillaLatex</w:t>
              </w:r>
            </w:hyperlink>
          </w:p>
        </w:tc>
      </w:tr>
      <w:tr w:rsidR="008C5728" w14:paraId="2D8971F8" w14:textId="77777777" w:rsidTr="00D74F66">
        <w:tc>
          <w:tcPr>
            <w:tcW w:w="1882" w:type="dxa"/>
          </w:tcPr>
          <w:p w14:paraId="00B74949" w14:textId="2868AF27" w:rsidR="000F66A5" w:rsidRPr="008C5728" w:rsidRDefault="00104335" w:rsidP="000F66A5">
            <w:pPr>
              <w:rPr>
                <w:rFonts w:cstheme="minorHAnsi"/>
                <w:sz w:val="18"/>
                <w:szCs w:val="18"/>
              </w:rPr>
            </w:pPr>
            <w:r w:rsidRPr="00104335">
              <w:rPr>
                <w:rFonts w:cstheme="minorHAnsi"/>
                <w:sz w:val="18"/>
                <w:szCs w:val="18"/>
              </w:rPr>
              <w:t>que_es_tfg</w:t>
            </w:r>
          </w:p>
        </w:tc>
        <w:tc>
          <w:tcPr>
            <w:tcW w:w="1701" w:type="dxa"/>
          </w:tcPr>
          <w:p w14:paraId="12832F98" w14:textId="7A4E1F55" w:rsidR="000F66A5" w:rsidRPr="000F66A5" w:rsidRDefault="00104335" w:rsidP="000F66A5">
            <w:pPr>
              <w:rPr>
                <w:sz w:val="18"/>
                <w:szCs w:val="18"/>
              </w:rPr>
            </w:pPr>
            <w:r>
              <w:rPr>
                <w:sz w:val="18"/>
                <w:szCs w:val="18"/>
              </w:rPr>
              <w:t>¿Qué es el TFG?</w:t>
            </w:r>
          </w:p>
        </w:tc>
        <w:tc>
          <w:tcPr>
            <w:tcW w:w="7312" w:type="dxa"/>
          </w:tcPr>
          <w:p w14:paraId="4DC584EE" w14:textId="7BEE7569" w:rsidR="000F66A5" w:rsidRPr="000F66A5" w:rsidRDefault="00104335" w:rsidP="000F66A5">
            <w:pPr>
              <w:rPr>
                <w:sz w:val="18"/>
                <w:szCs w:val="18"/>
              </w:rPr>
            </w:pPr>
            <w:r w:rsidRPr="00104335">
              <w:rPr>
                <w:sz w:val="18"/>
                <w:szCs w:val="18"/>
              </w:rPr>
              <w:t>Un TFG es aplicación autónoma e integral de algunos conceptos aprendidos en las distintas asignaturas del Grado. El estudiante actúa como gestor del proceso de para resolver los problemas planteados en TFG. Todo TFG tiene un tutor</w:t>
            </w:r>
            <w:ins w:id="201" w:author="RAUL MARTICORENA SANCHEZ" w:date="2021-02-17T18:00:00Z">
              <w:r w:rsidR="00BB6DA0">
                <w:rPr>
                  <w:sz w:val="18"/>
                  <w:szCs w:val="18"/>
                </w:rPr>
                <w:t xml:space="preserve"> </w:t>
              </w:r>
            </w:ins>
            <w:ins w:id="202" w:author="RAUL MARTICORENA SANCHEZ" w:date="2021-02-17T18:01:00Z">
              <w:r w:rsidR="00BB6DA0">
                <w:rPr>
                  <w:sz w:val="18"/>
                  <w:szCs w:val="18"/>
                </w:rPr>
                <w:t>o tutora</w:t>
              </w:r>
            </w:ins>
            <w:r w:rsidRPr="00104335">
              <w:rPr>
                <w:sz w:val="18"/>
                <w:szCs w:val="18"/>
              </w:rPr>
              <w:t xml:space="preserve"> del Grado asignado.</w:t>
            </w:r>
          </w:p>
        </w:tc>
      </w:tr>
      <w:tr w:rsidR="008C5728" w14:paraId="16A59223" w14:textId="77777777" w:rsidTr="00D74F66">
        <w:tc>
          <w:tcPr>
            <w:tcW w:w="1882" w:type="dxa"/>
          </w:tcPr>
          <w:p w14:paraId="0CE60E9D" w14:textId="47E35CE7" w:rsidR="000F66A5" w:rsidRPr="008C5728" w:rsidRDefault="00104335" w:rsidP="000F66A5">
            <w:pPr>
              <w:rPr>
                <w:rFonts w:cstheme="minorHAnsi"/>
                <w:sz w:val="18"/>
                <w:szCs w:val="18"/>
              </w:rPr>
            </w:pPr>
            <w:r w:rsidRPr="00104335">
              <w:rPr>
                <w:rFonts w:cstheme="minorHAnsi"/>
                <w:sz w:val="18"/>
                <w:szCs w:val="18"/>
              </w:rPr>
              <w:t>que_es_un_anexo</w:t>
            </w:r>
          </w:p>
        </w:tc>
        <w:tc>
          <w:tcPr>
            <w:tcW w:w="1701" w:type="dxa"/>
          </w:tcPr>
          <w:p w14:paraId="70CB5681" w14:textId="689B733D" w:rsidR="000F66A5" w:rsidRPr="000F66A5" w:rsidRDefault="00104335" w:rsidP="000F66A5">
            <w:pPr>
              <w:rPr>
                <w:sz w:val="18"/>
                <w:szCs w:val="18"/>
              </w:rPr>
            </w:pPr>
            <w:r>
              <w:rPr>
                <w:sz w:val="18"/>
                <w:szCs w:val="18"/>
              </w:rPr>
              <w:t>¿Qué es un anexo?</w:t>
            </w:r>
          </w:p>
        </w:tc>
        <w:tc>
          <w:tcPr>
            <w:tcW w:w="7312" w:type="dxa"/>
          </w:tcPr>
          <w:p w14:paraId="0DC57F47" w14:textId="77777777" w:rsidR="00104335" w:rsidRPr="00104335" w:rsidRDefault="00104335" w:rsidP="00104335">
            <w:pPr>
              <w:rPr>
                <w:sz w:val="18"/>
                <w:szCs w:val="18"/>
              </w:rPr>
            </w:pPr>
            <w:r w:rsidRPr="00104335">
              <w:rPr>
                <w:sz w:val="18"/>
                <w:szCs w:val="18"/>
              </w:rPr>
              <w:t>Un anexo es un documento explicativo de las características técnicas del TFG a definir por consenso con el tutor/a. Se recomienda seguir la estructura disponible en el siguiente enlace:</w:t>
            </w:r>
          </w:p>
          <w:p w14:paraId="43C278EA" w14:textId="635B1D4F" w:rsidR="000F66A5" w:rsidRPr="000F66A5" w:rsidRDefault="005F1043" w:rsidP="00104335">
            <w:pPr>
              <w:rPr>
                <w:sz w:val="18"/>
                <w:szCs w:val="18"/>
              </w:rPr>
            </w:pPr>
            <w:hyperlink r:id="rId12" w:history="1">
              <w:r w:rsidR="00104335" w:rsidRPr="00C371EB">
                <w:rPr>
                  <w:rStyle w:val="Hipervnculo"/>
                  <w:sz w:val="18"/>
                  <w:szCs w:val="18"/>
                </w:rPr>
                <w:t>https://github.com/ubutfgm/plantillaLatex</w:t>
              </w:r>
            </w:hyperlink>
          </w:p>
        </w:tc>
      </w:tr>
      <w:tr w:rsidR="008C5728" w14:paraId="1CE51023" w14:textId="77777777" w:rsidTr="00D74F66">
        <w:tc>
          <w:tcPr>
            <w:tcW w:w="1882" w:type="dxa"/>
          </w:tcPr>
          <w:p w14:paraId="68E3F61F" w14:textId="3EAD8FF3" w:rsidR="000F66A5" w:rsidRPr="008C5728" w:rsidRDefault="00104335" w:rsidP="000F66A5">
            <w:pPr>
              <w:rPr>
                <w:rFonts w:cstheme="minorHAnsi"/>
                <w:sz w:val="18"/>
                <w:szCs w:val="18"/>
              </w:rPr>
            </w:pPr>
            <w:r w:rsidRPr="00104335">
              <w:rPr>
                <w:rFonts w:cstheme="minorHAnsi"/>
                <w:sz w:val="18"/>
                <w:szCs w:val="18"/>
              </w:rPr>
              <w:t>quienes_estaran_</w:t>
            </w:r>
            <w:r>
              <w:rPr>
                <w:rFonts w:cstheme="minorHAnsi"/>
                <w:sz w:val="18"/>
                <w:szCs w:val="18"/>
              </w:rPr>
              <w:t xml:space="preserve"> </w:t>
            </w:r>
            <w:r w:rsidRPr="00104335">
              <w:rPr>
                <w:rFonts w:cstheme="minorHAnsi"/>
                <w:sz w:val="18"/>
                <w:szCs w:val="18"/>
              </w:rPr>
              <w:t>exposicion</w:t>
            </w:r>
          </w:p>
        </w:tc>
        <w:tc>
          <w:tcPr>
            <w:tcW w:w="1701" w:type="dxa"/>
          </w:tcPr>
          <w:p w14:paraId="0C65DFF4" w14:textId="534AC9F3" w:rsidR="000F66A5" w:rsidRPr="000F66A5" w:rsidRDefault="00B104ED" w:rsidP="000F66A5">
            <w:pPr>
              <w:rPr>
                <w:sz w:val="18"/>
                <w:szCs w:val="18"/>
              </w:rPr>
            </w:pPr>
            <w:r>
              <w:rPr>
                <w:sz w:val="18"/>
                <w:szCs w:val="18"/>
              </w:rPr>
              <w:t>¿Quiénes estarán en la exposición?</w:t>
            </w:r>
          </w:p>
        </w:tc>
        <w:tc>
          <w:tcPr>
            <w:tcW w:w="7312" w:type="dxa"/>
          </w:tcPr>
          <w:p w14:paraId="510D863E" w14:textId="77777777" w:rsidR="00B104ED" w:rsidRPr="00B104ED" w:rsidRDefault="00B104ED" w:rsidP="00B104ED">
            <w:pPr>
              <w:rPr>
                <w:sz w:val="18"/>
                <w:szCs w:val="18"/>
              </w:rPr>
            </w:pPr>
            <w:r w:rsidRPr="00B104ED">
              <w:rPr>
                <w:sz w:val="18"/>
                <w:szCs w:val="18"/>
              </w:rPr>
              <w:t>La presentación/exposición de los TFG es un acto social y público donde exponer los trabajos a los asistentes que se lo soliciten al tribunal.</w:t>
            </w:r>
          </w:p>
          <w:p w14:paraId="3B4D3B34" w14:textId="5E410EC0" w:rsidR="000F66A5" w:rsidRPr="000F66A5" w:rsidRDefault="00B104ED" w:rsidP="00B104ED">
            <w:pPr>
              <w:rPr>
                <w:sz w:val="18"/>
                <w:szCs w:val="18"/>
              </w:rPr>
            </w:pPr>
            <w:r w:rsidRPr="00B104ED">
              <w:rPr>
                <w:sz w:val="18"/>
                <w:szCs w:val="18"/>
              </w:rPr>
              <w:t>La defensa, es la parte de la presentación de los trabajos a los miembros del tribunal. Se hará conforme al orden mostrado en un listado generado después de la fecha de entrega. Los estudiantes defenderán sus TFG en una sesión pública</w:t>
            </w:r>
            <w:ins w:id="203" w:author="RAUL MARTICORENA SANCHEZ" w:date="2021-02-17T18:01:00Z">
              <w:r w:rsidR="00BB6DA0">
                <w:rPr>
                  <w:sz w:val="18"/>
                  <w:szCs w:val="18"/>
                </w:rPr>
                <w:t>.</w:t>
              </w:r>
            </w:ins>
            <w:del w:id="204" w:author="RAUL MARTICORENA SANCHEZ" w:date="2021-02-17T18:01:00Z">
              <w:r w:rsidRPr="00B104ED" w:rsidDel="00BB6DA0">
                <w:rPr>
                  <w:sz w:val="18"/>
                  <w:szCs w:val="18"/>
                </w:rPr>
                <w:delText xml:space="preserve"> por MS Teams con sus identidades de estudiante en la Universidad de Burgos</w:delText>
              </w:r>
            </w:del>
            <w:r w:rsidRPr="00B104ED">
              <w:rPr>
                <w:sz w:val="18"/>
                <w:szCs w:val="18"/>
              </w:rPr>
              <w:t>.</w:t>
            </w:r>
          </w:p>
        </w:tc>
      </w:tr>
      <w:tr w:rsidR="008C5728" w14:paraId="010145A8" w14:textId="77777777" w:rsidTr="00D74F66">
        <w:tc>
          <w:tcPr>
            <w:tcW w:w="1882" w:type="dxa"/>
          </w:tcPr>
          <w:p w14:paraId="1AA8C4D1" w14:textId="79EF0925" w:rsidR="000F66A5" w:rsidRPr="008C5728" w:rsidRDefault="00B104ED" w:rsidP="000F66A5">
            <w:pPr>
              <w:rPr>
                <w:rFonts w:cstheme="minorHAnsi"/>
                <w:sz w:val="18"/>
                <w:szCs w:val="18"/>
              </w:rPr>
            </w:pPr>
            <w:r w:rsidRPr="00B104ED">
              <w:rPr>
                <w:rFonts w:cstheme="minorHAnsi"/>
                <w:sz w:val="18"/>
                <w:szCs w:val="18"/>
              </w:rPr>
              <w:t>quienes_evaluan</w:t>
            </w:r>
          </w:p>
        </w:tc>
        <w:tc>
          <w:tcPr>
            <w:tcW w:w="1701" w:type="dxa"/>
          </w:tcPr>
          <w:p w14:paraId="57933EF2" w14:textId="0F3567BE" w:rsidR="000F66A5" w:rsidRPr="000F66A5" w:rsidRDefault="00B104ED" w:rsidP="000F66A5">
            <w:pPr>
              <w:rPr>
                <w:sz w:val="18"/>
                <w:szCs w:val="18"/>
              </w:rPr>
            </w:pPr>
            <w:r>
              <w:rPr>
                <w:sz w:val="18"/>
                <w:szCs w:val="18"/>
              </w:rPr>
              <w:t>¿Quiénes evalúan?</w:t>
            </w:r>
          </w:p>
        </w:tc>
        <w:tc>
          <w:tcPr>
            <w:tcW w:w="7312" w:type="dxa"/>
          </w:tcPr>
          <w:p w14:paraId="1B9F76F2" w14:textId="22A203E2" w:rsidR="00B104ED" w:rsidRPr="00B104ED" w:rsidRDefault="00B104ED" w:rsidP="00B104ED">
            <w:pPr>
              <w:rPr>
                <w:sz w:val="18"/>
                <w:szCs w:val="18"/>
              </w:rPr>
            </w:pPr>
            <w:r w:rsidRPr="00B104ED">
              <w:rPr>
                <w:sz w:val="18"/>
                <w:szCs w:val="18"/>
              </w:rPr>
              <w:t>La calificación se establece por consenso entre los miembros del tribunal.</w:t>
            </w:r>
            <w:del w:id="205" w:author="RAUL MARTICORENA SANCHEZ" w:date="2021-02-17T18:02:00Z">
              <w:r w:rsidRPr="00B104ED" w:rsidDel="00BB6DA0">
                <w:rPr>
                  <w:sz w:val="18"/>
                  <w:szCs w:val="18"/>
                </w:rPr>
                <w:delText xml:space="preserve"> Todos los TFG tienen como tutor o cotutor a un miembro del tribunal.</w:delText>
              </w:r>
            </w:del>
            <w:r w:rsidRPr="00B104ED">
              <w:rPr>
                <w:sz w:val="18"/>
                <w:szCs w:val="18"/>
              </w:rPr>
              <w:t xml:space="preserve"> Además, el tribunal se basa una guía de evaluación detallada de tres dimensiones publicada en la plataforma virtual.</w:t>
            </w:r>
          </w:p>
          <w:p w14:paraId="46E2AC85" w14:textId="4FA2EDAA" w:rsidR="000F66A5" w:rsidRPr="000F66A5" w:rsidRDefault="00B104ED" w:rsidP="00B104ED">
            <w:pPr>
              <w:rPr>
                <w:sz w:val="18"/>
                <w:szCs w:val="18"/>
              </w:rPr>
            </w:pPr>
            <w:r w:rsidRPr="00B104ED">
              <w:rPr>
                <w:sz w:val="18"/>
                <w:szCs w:val="18"/>
              </w:rPr>
              <w:t>La evaluación de un TFG puede ser vista desde tres perspectivas distintas: ¿qué documentación genera el estudiante? ¿Cómo ha generado esa documentación aplicando libremente conocimientos adquiridos en el Grado? ¿Cómo presenta su producto y resuelve dudas a una audiencia externa?</w:t>
            </w:r>
          </w:p>
        </w:tc>
      </w:tr>
      <w:tr w:rsidR="008C5728" w14:paraId="54131AD8" w14:textId="77777777" w:rsidTr="00D74F66">
        <w:tc>
          <w:tcPr>
            <w:tcW w:w="1882" w:type="dxa"/>
          </w:tcPr>
          <w:p w14:paraId="28DA019E" w14:textId="635762D7" w:rsidR="000F66A5" w:rsidRPr="008C5728" w:rsidRDefault="00B104ED" w:rsidP="000F66A5">
            <w:pPr>
              <w:rPr>
                <w:rFonts w:cstheme="minorHAnsi"/>
                <w:sz w:val="18"/>
                <w:szCs w:val="18"/>
              </w:rPr>
            </w:pPr>
            <w:r>
              <w:rPr>
                <w:rFonts w:cstheme="minorHAnsi"/>
                <w:sz w:val="18"/>
                <w:szCs w:val="18"/>
              </w:rPr>
              <w:t>Reclamar</w:t>
            </w:r>
          </w:p>
        </w:tc>
        <w:tc>
          <w:tcPr>
            <w:tcW w:w="1701" w:type="dxa"/>
          </w:tcPr>
          <w:p w14:paraId="4E7CDE18" w14:textId="2B918217" w:rsidR="000F66A5" w:rsidRPr="000F66A5" w:rsidRDefault="00B104ED" w:rsidP="000F66A5">
            <w:pPr>
              <w:rPr>
                <w:sz w:val="18"/>
                <w:szCs w:val="18"/>
              </w:rPr>
            </w:pPr>
            <w:r>
              <w:rPr>
                <w:sz w:val="18"/>
                <w:szCs w:val="18"/>
              </w:rPr>
              <w:t>¿Cómo se puede reclamar?</w:t>
            </w:r>
          </w:p>
        </w:tc>
        <w:tc>
          <w:tcPr>
            <w:tcW w:w="7312" w:type="dxa"/>
          </w:tcPr>
          <w:p w14:paraId="02894A2D" w14:textId="77777777" w:rsidR="00B104ED" w:rsidRPr="00B104ED" w:rsidRDefault="00B104ED" w:rsidP="00B104ED">
            <w:pPr>
              <w:rPr>
                <w:sz w:val="18"/>
                <w:szCs w:val="18"/>
              </w:rPr>
            </w:pPr>
            <w:r w:rsidRPr="00B104ED">
              <w:rPr>
                <w:sz w:val="18"/>
                <w:szCs w:val="18"/>
              </w:rPr>
              <w:t>El proceso de reclamación está definido en el Artículo 10 del reglamento de TFG de la EPS:</w:t>
            </w:r>
          </w:p>
          <w:p w14:paraId="27611FF1" w14:textId="53991DA3" w:rsidR="000F66A5" w:rsidRPr="000F66A5" w:rsidRDefault="005F1043" w:rsidP="00B104ED">
            <w:pPr>
              <w:rPr>
                <w:sz w:val="18"/>
                <w:szCs w:val="18"/>
              </w:rPr>
            </w:pPr>
            <w:hyperlink r:id="rId13" w:history="1">
              <w:r w:rsidR="00B104ED" w:rsidRPr="00C371EB">
                <w:rPr>
                  <w:rStyle w:val="Hipervnculo"/>
                  <w:sz w:val="18"/>
                  <w:szCs w:val="18"/>
                </w:rPr>
                <w:t>https://www.ubu.es/escuela-politecnica-superior/estructura-del-centro/normativa-y-reglamentos/reglamento-sobre-trabajo-fin-de-grado-y-trabajo-fin-de-master</w:t>
              </w:r>
            </w:hyperlink>
          </w:p>
        </w:tc>
      </w:tr>
      <w:tr w:rsidR="008C5728" w14:paraId="788307FD" w14:textId="77777777" w:rsidTr="00D74F66">
        <w:tc>
          <w:tcPr>
            <w:tcW w:w="1882" w:type="dxa"/>
          </w:tcPr>
          <w:p w14:paraId="7BF9B671" w14:textId="2B0B5FE0" w:rsidR="000F66A5" w:rsidRPr="008C5728" w:rsidRDefault="00B104ED" w:rsidP="000F66A5">
            <w:pPr>
              <w:rPr>
                <w:rFonts w:cstheme="minorHAnsi"/>
                <w:sz w:val="18"/>
                <w:szCs w:val="18"/>
              </w:rPr>
            </w:pPr>
            <w:r w:rsidRPr="00B104ED">
              <w:rPr>
                <w:rFonts w:cstheme="minorHAnsi"/>
                <w:sz w:val="18"/>
                <w:szCs w:val="18"/>
              </w:rPr>
              <w:t>retrasarJunio</w:t>
            </w:r>
            <w:r>
              <w:rPr>
                <w:rFonts w:cstheme="minorHAnsi"/>
                <w:sz w:val="18"/>
                <w:szCs w:val="18"/>
              </w:rPr>
              <w:t xml:space="preserve"> </w:t>
            </w:r>
            <w:r w:rsidRPr="00B104ED">
              <w:rPr>
                <w:rFonts w:cstheme="minorHAnsi"/>
                <w:sz w:val="18"/>
                <w:szCs w:val="18"/>
              </w:rPr>
              <w:t>ASeptiembre</w:t>
            </w:r>
          </w:p>
        </w:tc>
        <w:tc>
          <w:tcPr>
            <w:tcW w:w="1701" w:type="dxa"/>
          </w:tcPr>
          <w:p w14:paraId="35D9156C" w14:textId="1CD39C2D" w:rsidR="000F66A5" w:rsidRPr="000F66A5" w:rsidRDefault="00B104ED" w:rsidP="000F66A5">
            <w:pPr>
              <w:rPr>
                <w:sz w:val="18"/>
                <w:szCs w:val="18"/>
              </w:rPr>
            </w:pPr>
            <w:r>
              <w:rPr>
                <w:sz w:val="18"/>
                <w:szCs w:val="18"/>
              </w:rPr>
              <w:t>¿Puedo retrasarlo de junio a septiembre?</w:t>
            </w:r>
          </w:p>
        </w:tc>
        <w:tc>
          <w:tcPr>
            <w:tcW w:w="7312" w:type="dxa"/>
          </w:tcPr>
          <w:p w14:paraId="64179A30" w14:textId="1BD181A5" w:rsidR="000F66A5" w:rsidRPr="000F66A5" w:rsidRDefault="00B104ED" w:rsidP="000F66A5">
            <w:pPr>
              <w:rPr>
                <w:sz w:val="18"/>
                <w:szCs w:val="18"/>
              </w:rPr>
            </w:pPr>
            <w:r w:rsidRPr="00B104ED">
              <w:rPr>
                <w:sz w:val="18"/>
                <w:szCs w:val="18"/>
              </w:rPr>
              <w:t>En septiembre empieza el curso académico. Si no te dio tiempo a terminar en la convocatoria de junio tendrás que matricularte de nuevo.</w:t>
            </w:r>
          </w:p>
        </w:tc>
      </w:tr>
      <w:tr w:rsidR="008C5728" w14:paraId="4DAB5E52" w14:textId="77777777" w:rsidTr="00D74F66">
        <w:tc>
          <w:tcPr>
            <w:tcW w:w="1882" w:type="dxa"/>
          </w:tcPr>
          <w:p w14:paraId="55D66BF8" w14:textId="21086852" w:rsidR="000F66A5" w:rsidRPr="008C5728" w:rsidRDefault="00B104ED" w:rsidP="000F66A5">
            <w:pPr>
              <w:rPr>
                <w:rFonts w:cstheme="minorHAnsi"/>
                <w:sz w:val="18"/>
                <w:szCs w:val="18"/>
              </w:rPr>
            </w:pPr>
            <w:r w:rsidRPr="00B104ED">
              <w:rPr>
                <w:rFonts w:cstheme="minorHAnsi"/>
                <w:sz w:val="18"/>
                <w:szCs w:val="18"/>
              </w:rPr>
              <w:t>superar_creditos</w:t>
            </w:r>
          </w:p>
        </w:tc>
        <w:tc>
          <w:tcPr>
            <w:tcW w:w="1701" w:type="dxa"/>
          </w:tcPr>
          <w:p w14:paraId="1DF8FB10" w14:textId="57D6EE23" w:rsidR="000F66A5" w:rsidRPr="000F66A5" w:rsidRDefault="00B104ED" w:rsidP="00B104ED">
            <w:pPr>
              <w:rPr>
                <w:sz w:val="18"/>
                <w:szCs w:val="18"/>
              </w:rPr>
            </w:pPr>
            <w:r>
              <w:rPr>
                <w:sz w:val="18"/>
                <w:szCs w:val="18"/>
              </w:rPr>
              <w:t>¿Puedo superar el máximo de créditos?</w:t>
            </w:r>
          </w:p>
        </w:tc>
        <w:tc>
          <w:tcPr>
            <w:tcW w:w="7312" w:type="dxa"/>
          </w:tcPr>
          <w:p w14:paraId="4617A0BE" w14:textId="727F61EA" w:rsidR="00B104ED" w:rsidRPr="00381F07" w:rsidDel="000D372A" w:rsidRDefault="00B104ED" w:rsidP="000D372A">
            <w:pPr>
              <w:rPr>
                <w:del w:id="206" w:author="RAUL MARTICORENA SANCHEZ" w:date="2021-02-17T18:19:00Z"/>
                <w:sz w:val="18"/>
                <w:szCs w:val="18"/>
              </w:rPr>
            </w:pPr>
            <w:r w:rsidRPr="00381F07">
              <w:rPr>
                <w:sz w:val="18"/>
                <w:szCs w:val="18"/>
              </w:rPr>
              <w:t xml:space="preserve">Ponte en contacto con </w:t>
            </w:r>
            <w:ins w:id="207" w:author="RAUL MARTICORENA SANCHEZ" w:date="2021-02-17T18:19:00Z">
              <w:r w:rsidR="000D372A">
                <w:rPr>
                  <w:sz w:val="18"/>
                  <w:szCs w:val="18"/>
                </w:rPr>
                <w:t>la Secretaría Administrativa del Campus Vena.</w:t>
              </w:r>
            </w:ins>
            <w:del w:id="208" w:author="RAUL MARTICORENA SANCHEZ" w:date="2021-02-17T18:19:00Z">
              <w:r w:rsidRPr="00381F07" w:rsidDel="000D372A">
                <w:rPr>
                  <w:sz w:val="18"/>
                  <w:szCs w:val="18"/>
                </w:rPr>
                <w:delText>administración de estudiante de EPS Edf Vena</w:delText>
              </w:r>
            </w:del>
          </w:p>
          <w:p w14:paraId="73C452DA" w14:textId="7E5633E8" w:rsidR="000F66A5" w:rsidRPr="000F66A5" w:rsidRDefault="00B104ED" w:rsidP="00B104ED">
            <w:pPr>
              <w:rPr>
                <w:sz w:val="18"/>
                <w:szCs w:val="18"/>
              </w:rPr>
            </w:pPr>
            <w:del w:id="209" w:author="RAUL MARTICORENA SANCHEZ" w:date="2021-02-17T18:19:00Z">
              <w:r w:rsidRPr="00381F07" w:rsidDel="000D372A">
                <w:rPr>
                  <w:sz w:val="18"/>
                  <w:szCs w:val="18"/>
                </w:rPr>
                <w:delText>https://www.ubu.es/escuela-politecnica-superior/</w:delText>
              </w:r>
            </w:del>
            <w:ins w:id="210" w:author="RAUL MARTICORENA SANCHEZ" w:date="2021-02-17T18:19:00Z">
              <w:r w:rsidR="000D372A">
                <w:t xml:space="preserve"> </w:t>
              </w:r>
              <w:r w:rsidR="000D372A" w:rsidRPr="000D372A">
                <w:rPr>
                  <w:sz w:val="18"/>
                  <w:szCs w:val="18"/>
                </w:rPr>
                <w:t>https://www.ubu.es/escuela-politecnica-superior/escuela-politecnica-superior/escuela-politecnica-superior-campus-rio-vena/escuela-politecnica-superior-campus-rio-vena-secretaria-administrativa</w:t>
              </w:r>
            </w:ins>
          </w:p>
        </w:tc>
      </w:tr>
      <w:tr w:rsidR="008C5728" w14:paraId="7F146385" w14:textId="77777777" w:rsidTr="00D74F66">
        <w:tc>
          <w:tcPr>
            <w:tcW w:w="1882" w:type="dxa"/>
          </w:tcPr>
          <w:p w14:paraId="424E43A2" w14:textId="5D9F950A" w:rsidR="000F66A5" w:rsidRPr="008C5728" w:rsidRDefault="00B104ED" w:rsidP="000F66A5">
            <w:pPr>
              <w:rPr>
                <w:rFonts w:cstheme="minorHAnsi"/>
                <w:sz w:val="18"/>
                <w:szCs w:val="18"/>
              </w:rPr>
            </w:pPr>
            <w:r>
              <w:rPr>
                <w:rFonts w:cstheme="minorHAnsi"/>
                <w:sz w:val="18"/>
                <w:szCs w:val="18"/>
              </w:rPr>
              <w:t>Tasas</w:t>
            </w:r>
          </w:p>
        </w:tc>
        <w:tc>
          <w:tcPr>
            <w:tcW w:w="1701" w:type="dxa"/>
          </w:tcPr>
          <w:p w14:paraId="4F858181" w14:textId="6A9DC872" w:rsidR="000F66A5" w:rsidRPr="000F66A5" w:rsidRDefault="00B104ED" w:rsidP="000F66A5">
            <w:pPr>
              <w:rPr>
                <w:sz w:val="18"/>
                <w:szCs w:val="18"/>
              </w:rPr>
            </w:pPr>
            <w:r>
              <w:rPr>
                <w:sz w:val="18"/>
                <w:szCs w:val="18"/>
              </w:rPr>
              <w:t xml:space="preserve">¿Cuáles son las </w:t>
            </w:r>
            <w:r>
              <w:rPr>
                <w:sz w:val="18"/>
                <w:szCs w:val="18"/>
              </w:rPr>
              <w:lastRenderedPageBreak/>
              <w:t>tasas del TFG?</w:t>
            </w:r>
          </w:p>
        </w:tc>
        <w:tc>
          <w:tcPr>
            <w:tcW w:w="7312" w:type="dxa"/>
          </w:tcPr>
          <w:p w14:paraId="05C4A695" w14:textId="77777777" w:rsidR="00B104ED" w:rsidRPr="00B104ED" w:rsidRDefault="00B104ED" w:rsidP="00B104ED">
            <w:pPr>
              <w:rPr>
                <w:sz w:val="18"/>
                <w:szCs w:val="18"/>
              </w:rPr>
            </w:pPr>
            <w:r w:rsidRPr="00B104ED">
              <w:rPr>
                <w:sz w:val="18"/>
                <w:szCs w:val="18"/>
              </w:rPr>
              <w:lastRenderedPageBreak/>
              <w:t xml:space="preserve">Las tasas son las habituales en función del número de créditos del TFG. La información está </w:t>
            </w:r>
            <w:r w:rsidRPr="00B104ED">
              <w:rPr>
                <w:sz w:val="18"/>
                <w:szCs w:val="18"/>
              </w:rPr>
              <w:lastRenderedPageBreak/>
              <w:t>disponible en el siguiente enlace:</w:t>
            </w:r>
          </w:p>
          <w:p w14:paraId="4FC62208" w14:textId="02E853B5" w:rsidR="000F66A5" w:rsidRPr="000F66A5" w:rsidRDefault="005F1043" w:rsidP="00B104ED">
            <w:pPr>
              <w:rPr>
                <w:sz w:val="18"/>
                <w:szCs w:val="18"/>
              </w:rPr>
            </w:pPr>
            <w:hyperlink r:id="rId14" w:history="1">
              <w:r w:rsidR="00B104ED" w:rsidRPr="00C371EB">
                <w:rPr>
                  <w:rStyle w:val="Hipervnculo"/>
                  <w:sz w:val="18"/>
                  <w:szCs w:val="18"/>
                </w:rPr>
                <w:t>https://www.ubu.es/acceso-admision-y-matricula/matricula/matricula-de-grado/precios-publicos/escuela-politecnica-superior/grado-en-ingenieria-informatica</w:t>
              </w:r>
            </w:hyperlink>
          </w:p>
        </w:tc>
      </w:tr>
      <w:tr w:rsidR="008C5728" w14:paraId="05F546A9" w14:textId="77777777" w:rsidTr="00D74F66">
        <w:tc>
          <w:tcPr>
            <w:tcW w:w="1882" w:type="dxa"/>
          </w:tcPr>
          <w:p w14:paraId="4C3AE49F" w14:textId="2216E244" w:rsidR="000F66A5" w:rsidRPr="008C5728" w:rsidRDefault="00B104ED" w:rsidP="000F66A5">
            <w:pPr>
              <w:rPr>
                <w:rFonts w:cstheme="minorHAnsi"/>
                <w:sz w:val="18"/>
                <w:szCs w:val="18"/>
              </w:rPr>
            </w:pPr>
            <w:r w:rsidRPr="00B104ED">
              <w:rPr>
                <w:rFonts w:cstheme="minorHAnsi"/>
                <w:sz w:val="18"/>
                <w:szCs w:val="18"/>
              </w:rPr>
              <w:lastRenderedPageBreak/>
              <w:t>tema_que_quiera</w:t>
            </w:r>
          </w:p>
        </w:tc>
        <w:tc>
          <w:tcPr>
            <w:tcW w:w="1701" w:type="dxa"/>
          </w:tcPr>
          <w:p w14:paraId="0A61729E" w14:textId="0D368CDB" w:rsidR="000F66A5" w:rsidRPr="000F66A5" w:rsidRDefault="00B104ED" w:rsidP="000F66A5">
            <w:pPr>
              <w:rPr>
                <w:sz w:val="18"/>
                <w:szCs w:val="18"/>
              </w:rPr>
            </w:pPr>
            <w:r w:rsidRPr="00B104ED">
              <w:rPr>
                <w:sz w:val="18"/>
                <w:szCs w:val="18"/>
              </w:rPr>
              <w:t>¿Puedo hacerlo del tema que quiera?</w:t>
            </w:r>
          </w:p>
        </w:tc>
        <w:tc>
          <w:tcPr>
            <w:tcW w:w="7312" w:type="dxa"/>
          </w:tcPr>
          <w:p w14:paraId="5776DC7B" w14:textId="5D425644" w:rsidR="000F66A5" w:rsidRPr="000F66A5" w:rsidRDefault="00B104ED" w:rsidP="000F66A5">
            <w:pPr>
              <w:rPr>
                <w:sz w:val="18"/>
                <w:szCs w:val="18"/>
              </w:rPr>
            </w:pPr>
            <w:r w:rsidRPr="00B104ED">
              <w:rPr>
                <w:sz w:val="18"/>
                <w:szCs w:val="18"/>
              </w:rPr>
              <w:t>Hay varias modalidades de oferta de TFG. La modalidad C acepta propuestas de TFG que ofertan los alumnos, siempre que se adecúen al perfil de conocimientos de los tutores online y estén correctamente descritas y justificadas con trabajos y asignaturas relacionadas. En función de que se cumplan o no estos requisitos las propuestas pueden ser aceptadas o rechazadas por el tribunal.  Las propuesta deberán ser enviadas y resueltas por el tribunal durante el primer mes del cuatrimestre.</w:t>
            </w:r>
          </w:p>
        </w:tc>
      </w:tr>
      <w:tr w:rsidR="008C5728" w14:paraId="4D71B165" w14:textId="77777777" w:rsidTr="00D74F66">
        <w:tc>
          <w:tcPr>
            <w:tcW w:w="1882" w:type="dxa"/>
          </w:tcPr>
          <w:p w14:paraId="2DA46B0E" w14:textId="4B2242B1" w:rsidR="000F66A5" w:rsidRPr="008C5728" w:rsidRDefault="00B104ED" w:rsidP="000F66A5">
            <w:pPr>
              <w:rPr>
                <w:rFonts w:cstheme="minorHAnsi"/>
                <w:sz w:val="18"/>
                <w:szCs w:val="18"/>
              </w:rPr>
            </w:pPr>
            <w:r w:rsidRPr="00B104ED">
              <w:rPr>
                <w:rFonts w:cstheme="minorHAnsi"/>
                <w:sz w:val="18"/>
                <w:szCs w:val="18"/>
              </w:rPr>
              <w:t>tema_si_suspendo</w:t>
            </w:r>
          </w:p>
        </w:tc>
        <w:tc>
          <w:tcPr>
            <w:tcW w:w="1701" w:type="dxa"/>
          </w:tcPr>
          <w:p w14:paraId="17ABD1A1" w14:textId="0B6BC526" w:rsidR="000F66A5" w:rsidRPr="000F66A5" w:rsidRDefault="00B104ED" w:rsidP="000F66A5">
            <w:pPr>
              <w:rPr>
                <w:sz w:val="18"/>
                <w:szCs w:val="18"/>
              </w:rPr>
            </w:pPr>
            <w:r>
              <w:rPr>
                <w:sz w:val="18"/>
                <w:szCs w:val="18"/>
              </w:rPr>
              <w:t>¿Puedo repetir el tema si suspendo?</w:t>
            </w:r>
          </w:p>
        </w:tc>
        <w:tc>
          <w:tcPr>
            <w:tcW w:w="7312" w:type="dxa"/>
          </w:tcPr>
          <w:p w14:paraId="3595C34A" w14:textId="6CDA3590" w:rsidR="000F66A5" w:rsidRPr="000F66A5" w:rsidRDefault="00B104ED" w:rsidP="000F66A5">
            <w:pPr>
              <w:rPr>
                <w:sz w:val="18"/>
                <w:szCs w:val="18"/>
              </w:rPr>
            </w:pPr>
            <w:r w:rsidRPr="00B104ED">
              <w:rPr>
                <w:sz w:val="18"/>
                <w:szCs w:val="18"/>
              </w:rPr>
              <w:t>La asignación de un tema es válida exclusivamente para la matrícula del curso académico que corresponda. Posteriores matrículas implicarán, en principio, nuevas asignaciones, salvo que excepcionalmente el Tribunal correspondiente autorizase una prórroga por una sola vez.</w:t>
            </w:r>
          </w:p>
        </w:tc>
      </w:tr>
      <w:tr w:rsidR="008C5728" w14:paraId="15F917C6" w14:textId="77777777" w:rsidTr="00D74F66">
        <w:tc>
          <w:tcPr>
            <w:tcW w:w="1882" w:type="dxa"/>
          </w:tcPr>
          <w:p w14:paraId="1DAF3C6C" w14:textId="4F029235" w:rsidR="000F66A5" w:rsidRPr="008C5728" w:rsidRDefault="00B104ED" w:rsidP="000F66A5">
            <w:pPr>
              <w:rPr>
                <w:rFonts w:cstheme="minorHAnsi"/>
                <w:sz w:val="18"/>
                <w:szCs w:val="18"/>
              </w:rPr>
            </w:pPr>
            <w:r w:rsidRPr="00B104ED">
              <w:rPr>
                <w:rFonts w:cstheme="minorHAnsi"/>
                <w:sz w:val="18"/>
                <w:szCs w:val="18"/>
              </w:rPr>
              <w:t>temas_posibles</w:t>
            </w:r>
          </w:p>
        </w:tc>
        <w:tc>
          <w:tcPr>
            <w:tcW w:w="1701" w:type="dxa"/>
          </w:tcPr>
          <w:p w14:paraId="66ADAEB5" w14:textId="161CF9DD" w:rsidR="000F66A5" w:rsidRPr="000F66A5" w:rsidRDefault="00B104ED" w:rsidP="000F66A5">
            <w:pPr>
              <w:rPr>
                <w:sz w:val="18"/>
                <w:szCs w:val="18"/>
              </w:rPr>
            </w:pPr>
            <w:r>
              <w:rPr>
                <w:sz w:val="18"/>
                <w:szCs w:val="18"/>
              </w:rPr>
              <w:t>¿De que temas lo puedo hacer?</w:t>
            </w:r>
          </w:p>
        </w:tc>
        <w:tc>
          <w:tcPr>
            <w:tcW w:w="7312" w:type="dxa"/>
          </w:tcPr>
          <w:p w14:paraId="30144DCA" w14:textId="063D4065" w:rsidR="000F66A5" w:rsidRPr="000F66A5" w:rsidRDefault="00B104ED" w:rsidP="000F66A5">
            <w:pPr>
              <w:rPr>
                <w:sz w:val="18"/>
                <w:szCs w:val="18"/>
              </w:rPr>
            </w:pPr>
            <w:r w:rsidRPr="00B104ED">
              <w:rPr>
                <w:sz w:val="18"/>
                <w:szCs w:val="18"/>
              </w:rPr>
              <w:t>El tribunal publica la lista con la oferta de trabajos en las primeras semanas del semestre. Está lista será actualizada públicamente con las nuevas oferta.</w:t>
            </w:r>
          </w:p>
        </w:tc>
      </w:tr>
      <w:tr w:rsidR="008C5728" w14:paraId="1D4AF805" w14:textId="77777777" w:rsidTr="00D74F66">
        <w:tc>
          <w:tcPr>
            <w:tcW w:w="1882" w:type="dxa"/>
          </w:tcPr>
          <w:p w14:paraId="1011D528" w14:textId="494C6120" w:rsidR="000F66A5" w:rsidRPr="008C5728" w:rsidRDefault="00B104ED" w:rsidP="000F66A5">
            <w:pPr>
              <w:rPr>
                <w:rFonts w:cstheme="minorHAnsi"/>
                <w:sz w:val="18"/>
                <w:szCs w:val="18"/>
              </w:rPr>
            </w:pPr>
            <w:r w:rsidRPr="00B104ED">
              <w:rPr>
                <w:rFonts w:cstheme="minorHAnsi"/>
                <w:sz w:val="18"/>
                <w:szCs w:val="18"/>
              </w:rPr>
              <w:t>tengo_duda</w:t>
            </w:r>
          </w:p>
        </w:tc>
        <w:tc>
          <w:tcPr>
            <w:tcW w:w="1701" w:type="dxa"/>
          </w:tcPr>
          <w:p w14:paraId="172B2B49" w14:textId="3706D3D8" w:rsidR="000F66A5" w:rsidRPr="000F66A5" w:rsidRDefault="00B104ED" w:rsidP="000F66A5">
            <w:pPr>
              <w:rPr>
                <w:sz w:val="18"/>
                <w:szCs w:val="18"/>
              </w:rPr>
            </w:pPr>
            <w:r>
              <w:rPr>
                <w:sz w:val="18"/>
                <w:szCs w:val="18"/>
              </w:rPr>
              <w:t>Tengo una pregunta</w:t>
            </w:r>
          </w:p>
        </w:tc>
        <w:tc>
          <w:tcPr>
            <w:tcW w:w="7312" w:type="dxa"/>
          </w:tcPr>
          <w:p w14:paraId="6E285B7F" w14:textId="132D4530" w:rsidR="000F66A5" w:rsidRPr="000F66A5" w:rsidRDefault="00B104ED" w:rsidP="000F66A5">
            <w:pPr>
              <w:rPr>
                <w:sz w:val="18"/>
                <w:szCs w:val="18"/>
              </w:rPr>
            </w:pPr>
            <w:r w:rsidRPr="00B104ED">
              <w:rPr>
                <w:sz w:val="18"/>
                <w:szCs w:val="18"/>
              </w:rPr>
              <w:t>Pregúntame, estoy aquí para ayudarte :)</w:t>
            </w:r>
          </w:p>
        </w:tc>
      </w:tr>
      <w:tr w:rsidR="00426EE7" w14:paraId="301305B0" w14:textId="77777777" w:rsidTr="00D74F66">
        <w:tc>
          <w:tcPr>
            <w:tcW w:w="1882" w:type="dxa"/>
          </w:tcPr>
          <w:p w14:paraId="6019AC69" w14:textId="002BAE8E" w:rsidR="00426EE7" w:rsidRPr="008C5728" w:rsidRDefault="00426EE7" w:rsidP="00426EE7">
            <w:pPr>
              <w:rPr>
                <w:rFonts w:cstheme="minorHAnsi"/>
                <w:sz w:val="18"/>
                <w:szCs w:val="18"/>
              </w:rPr>
            </w:pPr>
            <w:ins w:id="211" w:author="Alfredo Asensio" w:date="2021-05-06T17:29:00Z">
              <w:r>
                <w:rPr>
                  <w:rFonts w:cstheme="minorHAnsi"/>
                  <w:sz w:val="18"/>
                  <w:szCs w:val="18"/>
                </w:rPr>
                <w:t>Referencias</w:t>
              </w:r>
            </w:ins>
          </w:p>
        </w:tc>
        <w:tc>
          <w:tcPr>
            <w:tcW w:w="1701" w:type="dxa"/>
          </w:tcPr>
          <w:p w14:paraId="53F814C1" w14:textId="26D41D48" w:rsidR="00426EE7" w:rsidRPr="000F66A5" w:rsidRDefault="00426EE7" w:rsidP="00426EE7">
            <w:pPr>
              <w:rPr>
                <w:sz w:val="18"/>
                <w:szCs w:val="18"/>
              </w:rPr>
            </w:pPr>
            <w:ins w:id="212" w:author="Alfredo Asensio" w:date="2021-05-06T17:29:00Z">
              <w:r>
                <w:rPr>
                  <w:rFonts w:cstheme="minorHAnsi"/>
                  <w:sz w:val="18"/>
                  <w:szCs w:val="18"/>
                </w:rPr>
                <w:t>Referencias bibliográficas</w:t>
              </w:r>
            </w:ins>
          </w:p>
        </w:tc>
        <w:tc>
          <w:tcPr>
            <w:tcW w:w="7312" w:type="dxa"/>
          </w:tcPr>
          <w:p w14:paraId="327426A1" w14:textId="77777777" w:rsidR="00426EE7" w:rsidRPr="0060191D" w:rsidRDefault="00426EE7" w:rsidP="00426EE7">
            <w:pPr>
              <w:rPr>
                <w:ins w:id="213" w:author="Alfredo Asensio" w:date="2021-05-06T17:29:00Z"/>
                <w:rFonts w:cstheme="minorHAnsi"/>
                <w:sz w:val="18"/>
                <w:szCs w:val="18"/>
              </w:rPr>
            </w:pPr>
            <w:ins w:id="214" w:author="Alfredo Asensio" w:date="2021-05-06T17:29:00Z">
              <w:r w:rsidRPr="0060191D">
                <w:rPr>
                  <w:rFonts w:cstheme="minorHAnsi"/>
                  <w:sz w:val="18"/>
                  <w:szCs w:val="18"/>
                </w:rPr>
                <w:t>Las referencias tienen que tener el siguiente formato:</w:t>
              </w:r>
            </w:ins>
          </w:p>
          <w:p w14:paraId="2CFABDB0" w14:textId="77777777" w:rsidR="00426EE7" w:rsidRDefault="00426EE7" w:rsidP="00426EE7">
            <w:pPr>
              <w:rPr>
                <w:ins w:id="215" w:author="Alfredo Asensio" w:date="2021-05-06T17:29:00Z"/>
                <w:rFonts w:cstheme="minorHAnsi"/>
                <w:sz w:val="18"/>
                <w:szCs w:val="18"/>
              </w:rPr>
            </w:pPr>
            <w:ins w:id="216" w:author="Alfredo Asensio" w:date="2021-05-06T17:29:00Z">
              <w:r>
                <w:rPr>
                  <w:rFonts w:cstheme="minorHAnsi"/>
                  <w:sz w:val="18"/>
                  <w:szCs w:val="18"/>
                </w:rPr>
                <w:fldChar w:fldCharType="begin"/>
              </w:r>
              <w:r>
                <w:rPr>
                  <w:rFonts w:cstheme="minorHAnsi"/>
                  <w:sz w:val="18"/>
                  <w:szCs w:val="18"/>
                </w:rPr>
                <w:instrText xml:space="preserve"> HYPERLINK "</w:instrText>
              </w:r>
              <w:r w:rsidRPr="0060191D">
                <w:rPr>
                  <w:rFonts w:cstheme="minorHAnsi"/>
                  <w:sz w:val="18"/>
                  <w:szCs w:val="18"/>
                </w:rPr>
                <w:instrText>https://www.ubu.es/aprendizaje-e-investigacion/recursos-aprendizaje-investigacion/referencias-bibliograficas-y-las-citas</w:instrText>
              </w:r>
              <w:r>
                <w:rPr>
                  <w:rFonts w:cstheme="minorHAnsi"/>
                  <w:sz w:val="18"/>
                  <w:szCs w:val="18"/>
                </w:rPr>
                <w:instrText xml:space="preserve">" </w:instrText>
              </w:r>
              <w:r>
                <w:rPr>
                  <w:rFonts w:cstheme="minorHAnsi"/>
                  <w:sz w:val="18"/>
                  <w:szCs w:val="18"/>
                </w:rPr>
                <w:fldChar w:fldCharType="separate"/>
              </w:r>
              <w:r w:rsidRPr="008D117A">
                <w:rPr>
                  <w:rStyle w:val="Hipervnculo"/>
                  <w:rFonts w:cstheme="minorHAnsi"/>
                  <w:sz w:val="18"/>
                  <w:szCs w:val="18"/>
                </w:rPr>
                <w:t>https://www.ubu.es/aprendizaje-e-investigacion/recursos-aprendizaje-investigacion/referencias-bibliograficas-y-las-citas</w:t>
              </w:r>
              <w:r>
                <w:rPr>
                  <w:rFonts w:cstheme="minorHAnsi"/>
                  <w:sz w:val="18"/>
                  <w:szCs w:val="18"/>
                </w:rPr>
                <w:fldChar w:fldCharType="end"/>
              </w:r>
            </w:ins>
          </w:p>
          <w:p w14:paraId="2A4BE28E" w14:textId="77777777" w:rsidR="00426EE7" w:rsidRPr="0060191D" w:rsidRDefault="00426EE7" w:rsidP="00426EE7">
            <w:pPr>
              <w:rPr>
                <w:ins w:id="217" w:author="Alfredo Asensio" w:date="2021-05-06T17:29:00Z"/>
                <w:rFonts w:cstheme="minorHAnsi"/>
                <w:sz w:val="18"/>
                <w:szCs w:val="18"/>
              </w:rPr>
            </w:pPr>
            <w:ins w:id="218" w:author="Alfredo Asensio" w:date="2021-05-06T17:29:00Z">
              <w:r w:rsidRPr="0060191D">
                <w:rPr>
                  <w:rFonts w:cstheme="minorHAnsi"/>
                  <w:sz w:val="18"/>
                  <w:szCs w:val="18"/>
                </w:rPr>
                <w:t>Formato de las referencias</w:t>
              </w:r>
            </w:ins>
          </w:p>
          <w:p w14:paraId="3C3F1E5A" w14:textId="77777777" w:rsidR="00426EE7" w:rsidRPr="0060191D" w:rsidRDefault="00426EE7" w:rsidP="00426EE7">
            <w:pPr>
              <w:rPr>
                <w:ins w:id="219" w:author="Alfredo Asensio" w:date="2021-05-06T17:29:00Z"/>
                <w:rFonts w:cstheme="minorHAnsi"/>
                <w:sz w:val="18"/>
                <w:szCs w:val="18"/>
              </w:rPr>
            </w:pPr>
            <w:ins w:id="220" w:author="Alfredo Asensio" w:date="2021-05-06T17:29:00Z">
              <w:r w:rsidRPr="0060191D">
                <w:rPr>
                  <w:rFonts w:cstheme="minorHAnsi"/>
                  <w:sz w:val="18"/>
                  <w:szCs w:val="18"/>
                </w:rPr>
                <w:t>Puedes utilizar las siguientes herramientas:</w:t>
              </w:r>
            </w:ins>
          </w:p>
          <w:p w14:paraId="5C7C4872" w14:textId="77777777" w:rsidR="00426EE7" w:rsidRPr="0060191D" w:rsidRDefault="00426EE7" w:rsidP="00426EE7">
            <w:pPr>
              <w:rPr>
                <w:ins w:id="221" w:author="Alfredo Asensio" w:date="2021-05-06T17:29:00Z"/>
                <w:rFonts w:cstheme="minorHAnsi"/>
                <w:sz w:val="18"/>
                <w:szCs w:val="18"/>
              </w:rPr>
            </w:pPr>
            <w:ins w:id="222" w:author="Alfredo Asensio" w:date="2021-05-06T17:29:00Z">
              <w:r w:rsidRPr="0060191D">
                <w:rPr>
                  <w:rFonts w:cstheme="minorHAnsi"/>
                  <w:sz w:val="18"/>
                  <w:szCs w:val="18"/>
                </w:rPr>
                <w:t>link</w:t>
              </w:r>
            </w:ins>
          </w:p>
          <w:p w14:paraId="26F430E1" w14:textId="77777777" w:rsidR="00426EE7" w:rsidRPr="0060191D" w:rsidRDefault="00426EE7" w:rsidP="00426EE7">
            <w:pPr>
              <w:rPr>
                <w:ins w:id="223" w:author="Alfredo Asensio" w:date="2021-05-06T17:29:00Z"/>
                <w:rFonts w:cstheme="minorHAnsi"/>
                <w:sz w:val="18"/>
                <w:szCs w:val="18"/>
              </w:rPr>
            </w:pPr>
            <w:ins w:id="224" w:author="Alfredo Asensio" w:date="2021-05-06T17:29:00Z">
              <w:r w:rsidRPr="0060191D">
                <w:rPr>
                  <w:rFonts w:cstheme="minorHAnsi"/>
                  <w:sz w:val="18"/>
                  <w:szCs w:val="18"/>
                </w:rPr>
                <w:t>EndNote</w:t>
              </w:r>
            </w:ins>
          </w:p>
          <w:p w14:paraId="0103FE0F" w14:textId="77777777" w:rsidR="00426EE7" w:rsidRPr="0060191D" w:rsidRDefault="00426EE7" w:rsidP="00426EE7">
            <w:pPr>
              <w:rPr>
                <w:ins w:id="225" w:author="Alfredo Asensio" w:date="2021-05-06T17:29:00Z"/>
                <w:rFonts w:cstheme="minorHAnsi"/>
                <w:sz w:val="18"/>
                <w:szCs w:val="18"/>
              </w:rPr>
            </w:pPr>
            <w:ins w:id="226" w:author="Alfredo Asensio" w:date="2021-05-06T17:29:00Z">
              <w:r w:rsidRPr="0060191D">
                <w:rPr>
                  <w:rFonts w:cstheme="minorHAnsi"/>
                  <w:sz w:val="18"/>
                  <w:szCs w:val="18"/>
                </w:rPr>
                <w:t>link</w:t>
              </w:r>
            </w:ins>
          </w:p>
          <w:p w14:paraId="11364285" w14:textId="77777777" w:rsidR="00426EE7" w:rsidRPr="0060191D" w:rsidRDefault="00426EE7" w:rsidP="00426EE7">
            <w:pPr>
              <w:rPr>
                <w:ins w:id="227" w:author="Alfredo Asensio" w:date="2021-05-06T17:29:00Z"/>
                <w:rFonts w:cstheme="minorHAnsi"/>
                <w:sz w:val="18"/>
                <w:szCs w:val="18"/>
              </w:rPr>
            </w:pPr>
            <w:ins w:id="228" w:author="Alfredo Asensio" w:date="2021-05-06T17:29:00Z">
              <w:r w:rsidRPr="0060191D">
                <w:rPr>
                  <w:rFonts w:cstheme="minorHAnsi"/>
                  <w:sz w:val="18"/>
                  <w:szCs w:val="18"/>
                </w:rPr>
                <w:t>Mendeley</w:t>
              </w:r>
            </w:ins>
          </w:p>
          <w:p w14:paraId="69A29D37" w14:textId="77777777" w:rsidR="00426EE7" w:rsidRPr="0060191D" w:rsidRDefault="00426EE7" w:rsidP="00426EE7">
            <w:pPr>
              <w:rPr>
                <w:ins w:id="229" w:author="Alfredo Asensio" w:date="2021-05-06T17:29:00Z"/>
                <w:rFonts w:cstheme="minorHAnsi"/>
                <w:sz w:val="18"/>
                <w:szCs w:val="18"/>
              </w:rPr>
            </w:pPr>
            <w:ins w:id="230" w:author="Alfredo Asensio" w:date="2021-05-06T17:29:00Z">
              <w:r w:rsidRPr="0060191D">
                <w:rPr>
                  <w:rFonts w:cstheme="minorHAnsi"/>
                  <w:sz w:val="18"/>
                  <w:szCs w:val="18"/>
                </w:rPr>
                <w:t>link</w:t>
              </w:r>
            </w:ins>
          </w:p>
          <w:p w14:paraId="1E763577" w14:textId="77777777" w:rsidR="00426EE7" w:rsidRPr="0060191D" w:rsidRDefault="00426EE7" w:rsidP="00426EE7">
            <w:pPr>
              <w:rPr>
                <w:ins w:id="231" w:author="Alfredo Asensio" w:date="2021-05-06T17:29:00Z"/>
                <w:rFonts w:cstheme="minorHAnsi"/>
                <w:sz w:val="18"/>
                <w:szCs w:val="18"/>
              </w:rPr>
            </w:pPr>
            <w:ins w:id="232" w:author="Alfredo Asensio" w:date="2021-05-06T17:29:00Z">
              <w:r w:rsidRPr="0060191D">
                <w:rPr>
                  <w:rFonts w:cstheme="minorHAnsi"/>
                  <w:sz w:val="18"/>
                  <w:szCs w:val="18"/>
                </w:rPr>
                <w:t>Zotero</w:t>
              </w:r>
            </w:ins>
          </w:p>
          <w:p w14:paraId="37EDD65F" w14:textId="77777777" w:rsidR="00426EE7" w:rsidRPr="0060191D" w:rsidRDefault="00426EE7" w:rsidP="00426EE7">
            <w:pPr>
              <w:rPr>
                <w:ins w:id="233" w:author="Alfredo Asensio" w:date="2021-05-06T17:29:00Z"/>
                <w:rFonts w:cstheme="minorHAnsi"/>
                <w:sz w:val="18"/>
                <w:szCs w:val="18"/>
              </w:rPr>
            </w:pPr>
            <w:ins w:id="234" w:author="Alfredo Asensio" w:date="2021-05-06T17:29:00Z">
              <w:r w:rsidRPr="0060191D">
                <w:rPr>
                  <w:rFonts w:cstheme="minorHAnsi"/>
                  <w:sz w:val="18"/>
                  <w:szCs w:val="18"/>
                </w:rPr>
                <w:t>link</w:t>
              </w:r>
            </w:ins>
          </w:p>
          <w:p w14:paraId="6F411D6E" w14:textId="3A45C092" w:rsidR="00426EE7" w:rsidRPr="000F66A5" w:rsidRDefault="00426EE7" w:rsidP="00426EE7">
            <w:pPr>
              <w:rPr>
                <w:sz w:val="18"/>
                <w:szCs w:val="18"/>
              </w:rPr>
            </w:pPr>
            <w:ins w:id="235" w:author="Alfredo Asensio" w:date="2021-05-06T17:29:00Z">
              <w:r w:rsidRPr="0060191D">
                <w:rPr>
                  <w:rFonts w:cstheme="minorHAnsi"/>
                  <w:sz w:val="18"/>
                  <w:szCs w:val="18"/>
                </w:rPr>
                <w:t>JabRef</w:t>
              </w:r>
            </w:ins>
          </w:p>
        </w:tc>
      </w:tr>
      <w:tr w:rsidR="008C5728" w14:paraId="662DEFF9" w14:textId="77777777" w:rsidTr="00D74F66">
        <w:tc>
          <w:tcPr>
            <w:tcW w:w="1882" w:type="dxa"/>
          </w:tcPr>
          <w:p w14:paraId="64CE0D2C" w14:textId="3A70245F" w:rsidR="000F66A5" w:rsidRPr="008C5728" w:rsidRDefault="00D10C94" w:rsidP="000F66A5">
            <w:pPr>
              <w:rPr>
                <w:rFonts w:cstheme="minorHAnsi"/>
                <w:sz w:val="18"/>
                <w:szCs w:val="18"/>
              </w:rPr>
            </w:pPr>
            <w:ins w:id="236" w:author="Alfredo Asensio" w:date="2021-06-07T18:57:00Z">
              <w:r>
                <w:rPr>
                  <w:rFonts w:cstheme="minorHAnsi"/>
                  <w:sz w:val="18"/>
                  <w:szCs w:val="18"/>
                </w:rPr>
                <w:t>Avisar_no_presentar</w:t>
              </w:r>
            </w:ins>
          </w:p>
        </w:tc>
        <w:tc>
          <w:tcPr>
            <w:tcW w:w="1701" w:type="dxa"/>
          </w:tcPr>
          <w:p w14:paraId="4FDC41D3" w14:textId="6E4D964E" w:rsidR="000F66A5" w:rsidRPr="000F66A5" w:rsidRDefault="00D10C94" w:rsidP="000F66A5">
            <w:pPr>
              <w:rPr>
                <w:sz w:val="18"/>
                <w:szCs w:val="18"/>
              </w:rPr>
            </w:pPr>
            <w:ins w:id="237" w:author="Alfredo Asensio" w:date="2021-06-07T18:57:00Z">
              <w:r>
                <w:rPr>
                  <w:sz w:val="18"/>
                  <w:szCs w:val="18"/>
                </w:rPr>
                <w:t xml:space="preserve">¿Tengo que avisar si no </w:t>
              </w:r>
            </w:ins>
            <w:ins w:id="238" w:author="Alfredo Asensio" w:date="2021-06-07T18:58:00Z">
              <w:r>
                <w:rPr>
                  <w:sz w:val="18"/>
                  <w:szCs w:val="18"/>
                </w:rPr>
                <w:t>me presento a la primera convocatoria?</w:t>
              </w:r>
            </w:ins>
          </w:p>
        </w:tc>
        <w:tc>
          <w:tcPr>
            <w:tcW w:w="7312" w:type="dxa"/>
          </w:tcPr>
          <w:p w14:paraId="4FD62A9F" w14:textId="2B33DBD3" w:rsidR="000F66A5" w:rsidRPr="000F66A5" w:rsidRDefault="00547D45" w:rsidP="000F66A5">
            <w:pPr>
              <w:rPr>
                <w:sz w:val="18"/>
                <w:szCs w:val="18"/>
              </w:rPr>
            </w:pPr>
            <w:ins w:id="239" w:author="Alfredo Asensio" w:date="2021-06-24T15:32:00Z">
              <w:r w:rsidRPr="00547D45">
                <w:rPr>
                  <w:sz w:val="18"/>
                  <w:szCs w:val="18"/>
                </w:rPr>
                <w:t>Deberías informar a tu tutor o tutora asignado. No es necesario informar al tribunal, puesto que al igual que en cualquier otra asignatura en la que no te presentas a una prueba , se calificará como “No presentado”.</w:t>
              </w:r>
            </w:ins>
          </w:p>
        </w:tc>
      </w:tr>
      <w:tr w:rsidR="008C5728" w14:paraId="58A01645" w14:textId="77777777" w:rsidTr="00D74F66">
        <w:tc>
          <w:tcPr>
            <w:tcW w:w="1882" w:type="dxa"/>
          </w:tcPr>
          <w:p w14:paraId="0B5C17F9" w14:textId="59EAD6CD" w:rsidR="000F66A5" w:rsidRPr="008C5728" w:rsidRDefault="00D10C94" w:rsidP="000F66A5">
            <w:pPr>
              <w:rPr>
                <w:rFonts w:cstheme="minorHAnsi"/>
                <w:sz w:val="18"/>
                <w:szCs w:val="18"/>
              </w:rPr>
            </w:pPr>
            <w:ins w:id="240" w:author="Alfredo Asensio" w:date="2021-06-07T18:58:00Z">
              <w:r>
                <w:rPr>
                  <w:rFonts w:cstheme="minorHAnsi"/>
                  <w:sz w:val="18"/>
                  <w:szCs w:val="18"/>
                </w:rPr>
                <w:t>Condiciones septiembre</w:t>
              </w:r>
            </w:ins>
          </w:p>
        </w:tc>
        <w:tc>
          <w:tcPr>
            <w:tcW w:w="1701" w:type="dxa"/>
          </w:tcPr>
          <w:p w14:paraId="6710703D" w14:textId="10F2C4A2" w:rsidR="000F66A5" w:rsidRPr="000F66A5" w:rsidRDefault="00D10C94" w:rsidP="000F66A5">
            <w:pPr>
              <w:rPr>
                <w:sz w:val="18"/>
                <w:szCs w:val="18"/>
              </w:rPr>
            </w:pPr>
            <w:ins w:id="241" w:author="Alfredo Asensio" w:date="2021-06-07T18:58:00Z">
              <w:r>
                <w:rPr>
                  <w:sz w:val="18"/>
                  <w:szCs w:val="18"/>
                </w:rPr>
                <w:t>¿Qué condiciones tengo que cumplir para presentarme en septiembre?</w:t>
              </w:r>
            </w:ins>
          </w:p>
        </w:tc>
        <w:tc>
          <w:tcPr>
            <w:tcW w:w="7312" w:type="dxa"/>
          </w:tcPr>
          <w:p w14:paraId="7CAECA9E" w14:textId="66AE6BC5" w:rsidR="000F66A5" w:rsidRPr="000F66A5" w:rsidRDefault="002B2853" w:rsidP="000F66A5">
            <w:pPr>
              <w:rPr>
                <w:sz w:val="18"/>
                <w:szCs w:val="18"/>
              </w:rPr>
            </w:pPr>
            <w:ins w:id="242" w:author="Alfredo Asensio" w:date="2021-06-24T15:42:00Z">
              <w:r w:rsidRPr="002B2853">
                <w:rPr>
                  <w:sz w:val="18"/>
                  <w:szCs w:val="18"/>
                </w:rPr>
                <w:t>Para presentarte en septiembre debes tener superado todo el resto de asignaturas.</w:t>
              </w:r>
            </w:ins>
          </w:p>
        </w:tc>
      </w:tr>
      <w:tr w:rsidR="0037768E" w14:paraId="0B649528" w14:textId="77777777" w:rsidTr="00D74F66">
        <w:trPr>
          <w:ins w:id="243" w:author="Alfredo Asensio" w:date="2021-06-09T13:05:00Z"/>
        </w:trPr>
        <w:tc>
          <w:tcPr>
            <w:tcW w:w="1882" w:type="dxa"/>
          </w:tcPr>
          <w:p w14:paraId="7272D243" w14:textId="45BC491C" w:rsidR="0037768E" w:rsidRDefault="00547D45" w:rsidP="0037768E">
            <w:pPr>
              <w:rPr>
                <w:ins w:id="244" w:author="Alfredo Asensio" w:date="2021-06-09T13:05:00Z"/>
                <w:rFonts w:cstheme="minorHAnsi"/>
                <w:sz w:val="18"/>
                <w:szCs w:val="18"/>
              </w:rPr>
            </w:pPr>
            <w:ins w:id="245" w:author="Alfredo Asensio" w:date="2021-06-24T15:32:00Z">
              <w:r>
                <w:rPr>
                  <w:rFonts w:cstheme="minorHAnsi"/>
                  <w:sz w:val="18"/>
                  <w:szCs w:val="18"/>
                </w:rPr>
                <w:t>Título</w:t>
              </w:r>
            </w:ins>
            <w:ins w:id="246" w:author="Alfredo Asensio" w:date="2021-06-09T13:09:00Z">
              <w:r w:rsidR="0037768E">
                <w:rPr>
                  <w:rFonts w:cstheme="minorHAnsi"/>
                  <w:sz w:val="18"/>
                  <w:szCs w:val="18"/>
                </w:rPr>
                <w:t xml:space="preserve"> memoria</w:t>
              </w:r>
            </w:ins>
          </w:p>
        </w:tc>
        <w:tc>
          <w:tcPr>
            <w:tcW w:w="1701" w:type="dxa"/>
          </w:tcPr>
          <w:p w14:paraId="39F955D1" w14:textId="3083222D" w:rsidR="0037768E" w:rsidRDefault="0037768E" w:rsidP="0037768E">
            <w:pPr>
              <w:rPr>
                <w:ins w:id="247" w:author="Alfredo Asensio" w:date="2021-06-09T13:05:00Z"/>
                <w:sz w:val="18"/>
                <w:szCs w:val="18"/>
              </w:rPr>
            </w:pPr>
            <w:ins w:id="248" w:author="Alfredo Asensio" w:date="2021-06-09T13:09:00Z">
              <w:r>
                <w:rPr>
                  <w:rFonts w:cstheme="minorHAnsi"/>
                  <w:sz w:val="18"/>
                  <w:szCs w:val="18"/>
                </w:rPr>
                <w:t>Nombre pdf de la memoria</w:t>
              </w:r>
            </w:ins>
          </w:p>
        </w:tc>
        <w:tc>
          <w:tcPr>
            <w:tcW w:w="7312" w:type="dxa"/>
          </w:tcPr>
          <w:p w14:paraId="2D5E07F9" w14:textId="2AC7A25C" w:rsidR="0037768E" w:rsidRPr="000F66A5" w:rsidRDefault="002B2853" w:rsidP="0037768E">
            <w:pPr>
              <w:rPr>
                <w:ins w:id="249" w:author="Alfredo Asensio" w:date="2021-06-09T13:05:00Z"/>
                <w:sz w:val="18"/>
                <w:szCs w:val="18"/>
              </w:rPr>
            </w:pPr>
            <w:ins w:id="250" w:author="Alfredo Asensio" w:date="2021-06-24T15:43:00Z">
              <w:r w:rsidRPr="002B2853">
                <w:rPr>
                  <w:sz w:val="18"/>
                  <w:szCs w:val="18"/>
                </w:rPr>
                <w:t>El título debe describir clara y brevemente el objetivo del TFG. Junto con una frase descriptiva, se puede añadir un nombre comercial del producto desarrollado. Esto es de elección libre a consensuar entre el tutor/a y el alumno/a.</w:t>
              </w:r>
            </w:ins>
          </w:p>
        </w:tc>
      </w:tr>
      <w:tr w:rsidR="0037768E" w14:paraId="3E32CB29" w14:textId="77777777" w:rsidTr="00D74F66">
        <w:trPr>
          <w:ins w:id="251" w:author="Alfredo Asensio" w:date="2021-06-09T13:09:00Z"/>
        </w:trPr>
        <w:tc>
          <w:tcPr>
            <w:tcW w:w="1882" w:type="dxa"/>
          </w:tcPr>
          <w:p w14:paraId="34C1412E" w14:textId="4AAB5D9F" w:rsidR="0037768E" w:rsidRDefault="0037768E" w:rsidP="0037768E">
            <w:pPr>
              <w:rPr>
                <w:ins w:id="252" w:author="Alfredo Asensio" w:date="2021-06-09T13:09:00Z"/>
                <w:rFonts w:cstheme="minorHAnsi"/>
                <w:sz w:val="18"/>
                <w:szCs w:val="18"/>
              </w:rPr>
            </w:pPr>
            <w:ins w:id="253" w:author="Alfredo Asensio" w:date="2021-06-09T13:09:00Z">
              <w:r>
                <w:rPr>
                  <w:rFonts w:cstheme="minorHAnsi"/>
                  <w:sz w:val="18"/>
                  <w:szCs w:val="18"/>
                </w:rPr>
                <w:t>Sin tutor</w:t>
              </w:r>
            </w:ins>
          </w:p>
        </w:tc>
        <w:tc>
          <w:tcPr>
            <w:tcW w:w="1701" w:type="dxa"/>
          </w:tcPr>
          <w:p w14:paraId="74EE406C" w14:textId="2B338630" w:rsidR="0037768E" w:rsidRDefault="0037768E" w:rsidP="0037768E">
            <w:pPr>
              <w:rPr>
                <w:ins w:id="254" w:author="Alfredo Asensio" w:date="2021-06-09T13:09:00Z"/>
                <w:sz w:val="18"/>
                <w:szCs w:val="18"/>
              </w:rPr>
            </w:pPr>
            <w:ins w:id="255" w:author="Alfredo Asensio" w:date="2021-06-09T13:09:00Z">
              <w:r>
                <w:rPr>
                  <w:rFonts w:cstheme="minorHAnsi"/>
                  <w:sz w:val="18"/>
                  <w:szCs w:val="18"/>
                </w:rPr>
                <w:t>¿Puedo realizar TFG sin tutor?</w:t>
              </w:r>
            </w:ins>
          </w:p>
        </w:tc>
        <w:tc>
          <w:tcPr>
            <w:tcW w:w="7312" w:type="dxa"/>
          </w:tcPr>
          <w:p w14:paraId="732A70B5" w14:textId="100EF980" w:rsidR="0037768E" w:rsidRPr="000F66A5" w:rsidRDefault="002B2853" w:rsidP="0037768E">
            <w:pPr>
              <w:rPr>
                <w:ins w:id="256" w:author="Alfredo Asensio" w:date="2021-06-09T13:09:00Z"/>
                <w:sz w:val="18"/>
                <w:szCs w:val="18"/>
              </w:rPr>
            </w:pPr>
            <w:ins w:id="257" w:author="Alfredo Asensio" w:date="2021-06-24T15:43:00Z">
              <w:r w:rsidRPr="002B2853">
                <w:rPr>
                  <w:sz w:val="18"/>
                  <w:szCs w:val="18"/>
                </w:rPr>
                <w:t>No, no se puede realizar el TFG sin tutor.</w:t>
              </w:r>
            </w:ins>
          </w:p>
        </w:tc>
      </w:tr>
      <w:tr w:rsidR="0037768E" w14:paraId="16C72184" w14:textId="77777777" w:rsidTr="00D74F66">
        <w:trPr>
          <w:ins w:id="258" w:author="Alfredo Asensio" w:date="2021-06-09T13:09:00Z"/>
        </w:trPr>
        <w:tc>
          <w:tcPr>
            <w:tcW w:w="1882" w:type="dxa"/>
          </w:tcPr>
          <w:p w14:paraId="3051F841" w14:textId="72AFA8B7" w:rsidR="0037768E" w:rsidRDefault="0037768E" w:rsidP="0037768E">
            <w:pPr>
              <w:rPr>
                <w:ins w:id="259" w:author="Alfredo Asensio" w:date="2021-06-09T13:09:00Z"/>
                <w:rFonts w:cstheme="minorHAnsi"/>
                <w:sz w:val="18"/>
                <w:szCs w:val="18"/>
              </w:rPr>
            </w:pPr>
            <w:ins w:id="260" w:author="Alfredo Asensio" w:date="2021-06-09T13:09:00Z">
              <w:r>
                <w:rPr>
                  <w:rFonts w:cstheme="minorHAnsi"/>
                  <w:sz w:val="18"/>
                  <w:szCs w:val="18"/>
                </w:rPr>
                <w:t>Repositorio</w:t>
              </w:r>
            </w:ins>
          </w:p>
        </w:tc>
        <w:tc>
          <w:tcPr>
            <w:tcW w:w="1701" w:type="dxa"/>
          </w:tcPr>
          <w:p w14:paraId="53ADAAF5" w14:textId="57E8670B" w:rsidR="0037768E" w:rsidRDefault="0037768E" w:rsidP="0037768E">
            <w:pPr>
              <w:rPr>
                <w:ins w:id="261" w:author="Alfredo Asensio" w:date="2021-06-09T13:09:00Z"/>
                <w:sz w:val="18"/>
                <w:szCs w:val="18"/>
              </w:rPr>
            </w:pPr>
            <w:ins w:id="262" w:author="Alfredo Asensio" w:date="2021-06-09T13:09:00Z">
              <w:r>
                <w:rPr>
                  <w:rFonts w:cstheme="minorHAnsi"/>
                  <w:sz w:val="18"/>
                  <w:szCs w:val="18"/>
                </w:rPr>
                <w:t>¿Cómo usar el repositorio?</w:t>
              </w:r>
            </w:ins>
          </w:p>
        </w:tc>
        <w:tc>
          <w:tcPr>
            <w:tcW w:w="7312" w:type="dxa"/>
          </w:tcPr>
          <w:p w14:paraId="48844E92" w14:textId="5195FB42" w:rsidR="0037768E" w:rsidRPr="000F66A5" w:rsidRDefault="002B2853" w:rsidP="0037768E">
            <w:pPr>
              <w:rPr>
                <w:ins w:id="263" w:author="Alfredo Asensio" w:date="2021-06-09T13:09:00Z"/>
                <w:sz w:val="18"/>
                <w:szCs w:val="18"/>
              </w:rPr>
            </w:pPr>
            <w:ins w:id="264" w:author="Alfredo Asensio" w:date="2021-06-24T15:43:00Z">
              <w:r w:rsidRPr="002B2853">
                <w:rPr>
                  <w:sz w:val="18"/>
                  <w:szCs w:val="18"/>
                </w:rPr>
                <w:t>El uso de repositorios de software y gestores de tareas se explican en la asignatura de gestión de proyectos. Puedes consultar algunos los vídeos de la asignatura en la siguiente lista de reproducción https://www.youtube.com/playlist?list=PLZ9ew3yS01RTLJvA3Ym85ePswWBhNWzNr</w:t>
              </w:r>
            </w:ins>
          </w:p>
        </w:tc>
      </w:tr>
      <w:tr w:rsidR="0037768E" w14:paraId="037601CC" w14:textId="77777777" w:rsidTr="00D74F66">
        <w:trPr>
          <w:ins w:id="265" w:author="Alfredo Asensio" w:date="2021-06-09T13:09:00Z"/>
        </w:trPr>
        <w:tc>
          <w:tcPr>
            <w:tcW w:w="1882" w:type="dxa"/>
          </w:tcPr>
          <w:p w14:paraId="1F5F8A5A" w14:textId="1F22A002" w:rsidR="0037768E" w:rsidRDefault="0037768E" w:rsidP="0037768E">
            <w:pPr>
              <w:rPr>
                <w:ins w:id="266" w:author="Alfredo Asensio" w:date="2021-06-09T13:09:00Z"/>
                <w:rFonts w:cstheme="minorHAnsi"/>
                <w:sz w:val="18"/>
                <w:szCs w:val="18"/>
              </w:rPr>
            </w:pPr>
            <w:ins w:id="267" w:author="Alfredo Asensio" w:date="2021-06-09T13:09:00Z">
              <w:r>
                <w:rPr>
                  <w:rFonts w:cstheme="minorHAnsi"/>
                  <w:sz w:val="18"/>
                  <w:szCs w:val="18"/>
                </w:rPr>
                <w:t>Ejemplo TFG</w:t>
              </w:r>
            </w:ins>
          </w:p>
        </w:tc>
        <w:tc>
          <w:tcPr>
            <w:tcW w:w="1701" w:type="dxa"/>
          </w:tcPr>
          <w:p w14:paraId="2F4B4F2D" w14:textId="0E612D9E" w:rsidR="0037768E" w:rsidRDefault="0037768E" w:rsidP="0037768E">
            <w:pPr>
              <w:rPr>
                <w:ins w:id="268" w:author="Alfredo Asensio" w:date="2021-06-09T13:09:00Z"/>
                <w:sz w:val="18"/>
                <w:szCs w:val="18"/>
              </w:rPr>
            </w:pPr>
            <w:ins w:id="269" w:author="Alfredo Asensio" w:date="2021-06-09T13:09:00Z">
              <w:r>
                <w:rPr>
                  <w:rFonts w:cstheme="minorHAnsi"/>
                  <w:sz w:val="18"/>
                  <w:szCs w:val="18"/>
                </w:rPr>
                <w:t>Quiero ver un ejemplo de TFG</w:t>
              </w:r>
            </w:ins>
          </w:p>
        </w:tc>
        <w:tc>
          <w:tcPr>
            <w:tcW w:w="7312" w:type="dxa"/>
          </w:tcPr>
          <w:p w14:paraId="5DE35B03" w14:textId="77777777" w:rsidR="002B2853" w:rsidRPr="002B2853" w:rsidRDefault="002B2853" w:rsidP="002B2853">
            <w:pPr>
              <w:rPr>
                <w:ins w:id="270" w:author="Alfredo Asensio" w:date="2021-06-24T15:44:00Z"/>
                <w:sz w:val="18"/>
                <w:szCs w:val="18"/>
              </w:rPr>
            </w:pPr>
            <w:ins w:id="271" w:author="Alfredo Asensio" w:date="2021-06-24T15:44:00Z">
              <w:r w:rsidRPr="002B2853">
                <w:rPr>
                  <w:sz w:val="18"/>
                  <w:szCs w:val="18"/>
                </w:rPr>
                <w:t xml:space="preserve">Puedes consultar algunos buenos ejemplos de TFG en: </w:t>
              </w:r>
            </w:ins>
          </w:p>
          <w:p w14:paraId="76275CD3" w14:textId="77777777" w:rsidR="002B2853" w:rsidRPr="002B2853" w:rsidRDefault="002B2853" w:rsidP="002B2853">
            <w:pPr>
              <w:rPr>
                <w:ins w:id="272" w:author="Alfredo Asensio" w:date="2021-06-24T15:44:00Z"/>
                <w:sz w:val="18"/>
                <w:szCs w:val="18"/>
              </w:rPr>
            </w:pPr>
            <w:ins w:id="273" w:author="Alfredo Asensio" w:date="2021-06-24T15:44:00Z">
              <w:r w:rsidRPr="002B2853">
                <w:rPr>
                  <w:sz w:val="18"/>
                  <w:szCs w:val="18"/>
                </w:rPr>
                <w:t xml:space="preserve">https://github.com/davidmigloz/go-bees,  </w:t>
              </w:r>
            </w:ins>
          </w:p>
          <w:p w14:paraId="5F210994" w14:textId="77777777" w:rsidR="002B2853" w:rsidRPr="002B2853" w:rsidRDefault="002B2853" w:rsidP="002B2853">
            <w:pPr>
              <w:rPr>
                <w:ins w:id="274" w:author="Alfredo Asensio" w:date="2021-06-24T15:44:00Z"/>
                <w:sz w:val="18"/>
                <w:szCs w:val="18"/>
              </w:rPr>
            </w:pPr>
            <w:ins w:id="275" w:author="Alfredo Asensio" w:date="2021-06-24T15:44:00Z">
              <w:r w:rsidRPr="002B2853">
                <w:rPr>
                  <w:sz w:val="18"/>
                  <w:szCs w:val="18"/>
                </w:rPr>
                <w:t xml:space="preserve">https://github.com/EduardoRisco/SurveyingPointCode, </w:t>
              </w:r>
            </w:ins>
          </w:p>
          <w:p w14:paraId="11796795" w14:textId="77777777" w:rsidR="002B2853" w:rsidRPr="002B2853" w:rsidRDefault="002B2853" w:rsidP="002B2853">
            <w:pPr>
              <w:rPr>
                <w:ins w:id="276" w:author="Alfredo Asensio" w:date="2021-06-24T15:44:00Z"/>
                <w:sz w:val="18"/>
                <w:szCs w:val="18"/>
              </w:rPr>
            </w:pPr>
            <w:ins w:id="277" w:author="Alfredo Asensio" w:date="2021-06-24T15:44:00Z">
              <w:r w:rsidRPr="002B2853">
                <w:rPr>
                  <w:sz w:val="18"/>
                  <w:szCs w:val="18"/>
                </w:rPr>
                <w:t xml:space="preserve">https://github.com/MarioBartolome/GII_0_17.02_SNSI </w:t>
              </w:r>
            </w:ins>
          </w:p>
          <w:p w14:paraId="772938D4" w14:textId="7987796C" w:rsidR="0037768E" w:rsidRPr="000F66A5" w:rsidRDefault="002B2853" w:rsidP="002B2853">
            <w:pPr>
              <w:rPr>
                <w:ins w:id="278" w:author="Alfredo Asensio" w:date="2021-06-09T13:09:00Z"/>
                <w:sz w:val="18"/>
                <w:szCs w:val="18"/>
              </w:rPr>
            </w:pPr>
            <w:ins w:id="279" w:author="Alfredo Asensio" w:date="2021-06-24T15:44:00Z">
              <w:r w:rsidRPr="002B2853">
                <w:rPr>
                  <w:sz w:val="18"/>
                  <w:szCs w:val="18"/>
                </w:rPr>
                <w:t>https://github.com/dsr0018/olivia</w:t>
              </w:r>
            </w:ins>
          </w:p>
        </w:tc>
      </w:tr>
      <w:tr w:rsidR="0037768E" w14:paraId="145DD3CF" w14:textId="77777777" w:rsidTr="00D74F66">
        <w:trPr>
          <w:ins w:id="280" w:author="Alfredo Asensio" w:date="2021-06-09T13:09:00Z"/>
        </w:trPr>
        <w:tc>
          <w:tcPr>
            <w:tcW w:w="1882" w:type="dxa"/>
          </w:tcPr>
          <w:p w14:paraId="1E1B172F" w14:textId="2DC28D3A" w:rsidR="0037768E" w:rsidRDefault="00547D45" w:rsidP="0037768E">
            <w:pPr>
              <w:rPr>
                <w:ins w:id="281" w:author="Alfredo Asensio" w:date="2021-06-09T13:09:00Z"/>
                <w:rFonts w:cstheme="minorHAnsi"/>
                <w:sz w:val="18"/>
                <w:szCs w:val="18"/>
              </w:rPr>
            </w:pPr>
            <w:ins w:id="282" w:author="Alfredo Asensio" w:date="2021-06-09T13:09:00Z">
              <w:r>
                <w:rPr>
                  <w:rFonts w:cstheme="minorHAnsi"/>
                  <w:sz w:val="18"/>
                  <w:szCs w:val="18"/>
                </w:rPr>
                <w:t>E</w:t>
              </w:r>
              <w:r w:rsidR="0037768E">
                <w:rPr>
                  <w:rFonts w:cstheme="minorHAnsi"/>
                  <w:sz w:val="18"/>
                  <w:szCs w:val="18"/>
                </w:rPr>
                <w:t>jemplo</w:t>
              </w:r>
            </w:ins>
            <w:ins w:id="283" w:author="Alfredo Asensio" w:date="2021-06-24T15:34:00Z">
              <w:r>
                <w:rPr>
                  <w:rFonts w:cstheme="minorHAnsi"/>
                  <w:sz w:val="18"/>
                  <w:szCs w:val="18"/>
                </w:rPr>
                <w:t>_memoria</w:t>
              </w:r>
            </w:ins>
          </w:p>
        </w:tc>
        <w:tc>
          <w:tcPr>
            <w:tcW w:w="1701" w:type="dxa"/>
          </w:tcPr>
          <w:p w14:paraId="105522FF" w14:textId="7AE54421" w:rsidR="0037768E" w:rsidRDefault="0037768E" w:rsidP="0037768E">
            <w:pPr>
              <w:rPr>
                <w:ins w:id="284" w:author="Alfredo Asensio" w:date="2021-06-09T13:09:00Z"/>
                <w:sz w:val="18"/>
                <w:szCs w:val="18"/>
              </w:rPr>
            </w:pPr>
            <w:ins w:id="285" w:author="Alfredo Asensio" w:date="2021-06-09T13:09:00Z">
              <w:r>
                <w:rPr>
                  <w:rFonts w:cstheme="minorHAnsi"/>
                  <w:sz w:val="18"/>
                  <w:szCs w:val="18"/>
                </w:rPr>
                <w:t>Quiero ver una memoria de ejemplo</w:t>
              </w:r>
            </w:ins>
          </w:p>
        </w:tc>
        <w:tc>
          <w:tcPr>
            <w:tcW w:w="7312" w:type="dxa"/>
          </w:tcPr>
          <w:p w14:paraId="495834B6" w14:textId="77777777" w:rsidR="002B2853" w:rsidRPr="002B2853" w:rsidRDefault="002B2853" w:rsidP="002B2853">
            <w:pPr>
              <w:rPr>
                <w:ins w:id="286" w:author="Alfredo Asensio" w:date="2021-06-24T15:44:00Z"/>
                <w:sz w:val="18"/>
                <w:szCs w:val="18"/>
              </w:rPr>
            </w:pPr>
            <w:ins w:id="287" w:author="Alfredo Asensio" w:date="2021-06-24T15:44:00Z">
              <w:r w:rsidRPr="002B2853">
                <w:rPr>
                  <w:sz w:val="18"/>
                  <w:szCs w:val="18"/>
                </w:rPr>
                <w:t>En los siguientes repositorios tienes algunos buenos ejemplos de memorias:  https://github.com/davidmigloz/go-bees,  https://github.com/EduardoRisco/SurveyingPointCode, https://github.com/MarioBartolome/GII_0_17.02_SNSI</w:t>
              </w:r>
            </w:ins>
          </w:p>
          <w:p w14:paraId="2D2C379A" w14:textId="57EAFB43" w:rsidR="0037768E" w:rsidRPr="000F66A5" w:rsidRDefault="002B2853" w:rsidP="002B2853">
            <w:pPr>
              <w:rPr>
                <w:ins w:id="288" w:author="Alfredo Asensio" w:date="2021-06-09T13:09:00Z"/>
                <w:sz w:val="18"/>
                <w:szCs w:val="18"/>
              </w:rPr>
            </w:pPr>
            <w:ins w:id="289" w:author="Alfredo Asensio" w:date="2021-06-24T15:44:00Z">
              <w:r w:rsidRPr="002B2853">
                <w:rPr>
                  <w:sz w:val="18"/>
                  <w:szCs w:val="18"/>
                </w:rPr>
                <w:t>https://github.com/dsr0018/olivia</w:t>
              </w:r>
            </w:ins>
          </w:p>
        </w:tc>
      </w:tr>
      <w:tr w:rsidR="0037768E" w14:paraId="1D09CE5D" w14:textId="77777777" w:rsidTr="00D74F66">
        <w:trPr>
          <w:ins w:id="290" w:author="Alfredo Asensio" w:date="2021-06-09T13:09:00Z"/>
        </w:trPr>
        <w:tc>
          <w:tcPr>
            <w:tcW w:w="1882" w:type="dxa"/>
          </w:tcPr>
          <w:p w14:paraId="5F4F8A9B" w14:textId="487390E9" w:rsidR="0037768E" w:rsidRDefault="0037768E" w:rsidP="0037768E">
            <w:pPr>
              <w:rPr>
                <w:ins w:id="291" w:author="Alfredo Asensio" w:date="2021-06-09T13:09:00Z"/>
                <w:rFonts w:cstheme="minorHAnsi"/>
                <w:sz w:val="18"/>
                <w:szCs w:val="18"/>
              </w:rPr>
            </w:pPr>
            <w:ins w:id="292" w:author="Alfredo Asensio" w:date="2021-06-09T13:09:00Z">
              <w:r>
                <w:rPr>
                  <w:rFonts w:cstheme="minorHAnsi"/>
                  <w:sz w:val="18"/>
                  <w:szCs w:val="18"/>
                </w:rPr>
                <w:t>Historico_trabajos</w:t>
              </w:r>
            </w:ins>
          </w:p>
        </w:tc>
        <w:tc>
          <w:tcPr>
            <w:tcW w:w="1701" w:type="dxa"/>
          </w:tcPr>
          <w:p w14:paraId="09854835" w14:textId="148B1C47" w:rsidR="0037768E" w:rsidRDefault="0037768E" w:rsidP="0037768E">
            <w:pPr>
              <w:rPr>
                <w:ins w:id="293" w:author="Alfredo Asensio" w:date="2021-06-09T13:09:00Z"/>
                <w:sz w:val="18"/>
                <w:szCs w:val="18"/>
              </w:rPr>
            </w:pPr>
            <w:ins w:id="294" w:author="Alfredo Asensio" w:date="2021-06-09T13:09:00Z">
              <w:r>
                <w:rPr>
                  <w:rFonts w:cstheme="minorHAnsi"/>
                  <w:sz w:val="18"/>
                  <w:szCs w:val="18"/>
                </w:rPr>
                <w:t>Histórico trabajos</w:t>
              </w:r>
            </w:ins>
          </w:p>
        </w:tc>
        <w:tc>
          <w:tcPr>
            <w:tcW w:w="7312" w:type="dxa"/>
          </w:tcPr>
          <w:p w14:paraId="592FE24F" w14:textId="0056EC7B" w:rsidR="0037768E" w:rsidRPr="000F66A5" w:rsidRDefault="002D1D99" w:rsidP="0037768E">
            <w:pPr>
              <w:rPr>
                <w:ins w:id="295" w:author="Alfredo Asensio" w:date="2021-06-09T13:09:00Z"/>
                <w:sz w:val="18"/>
                <w:szCs w:val="18"/>
              </w:rPr>
            </w:pPr>
            <w:ins w:id="296" w:author="Alfredo Asensio" w:date="2021-06-24T09:57:00Z">
              <w:r w:rsidRPr="002D1D99">
                <w:rPr>
                  <w:sz w:val="18"/>
                  <w:szCs w:val="18"/>
                </w:rPr>
                <w:t>Se puede consultar el histórico (solo desde la red de la UBU) en: https://tfg-itig.ubu.es:8443/sistinf-0.4_OpenOffice/#!active-project</w:t>
              </w:r>
            </w:ins>
          </w:p>
        </w:tc>
      </w:tr>
      <w:tr w:rsidR="0037768E" w14:paraId="359AA1F6" w14:textId="77777777" w:rsidTr="00D74F66">
        <w:trPr>
          <w:ins w:id="297" w:author="Alfredo Asensio" w:date="2021-06-09T13:09:00Z"/>
        </w:trPr>
        <w:tc>
          <w:tcPr>
            <w:tcW w:w="1882" w:type="dxa"/>
          </w:tcPr>
          <w:p w14:paraId="0B0E652F" w14:textId="37C89D45" w:rsidR="0037768E" w:rsidRDefault="0037768E" w:rsidP="0037768E">
            <w:pPr>
              <w:rPr>
                <w:ins w:id="298" w:author="Alfredo Asensio" w:date="2021-06-09T13:09:00Z"/>
                <w:rFonts w:cstheme="minorHAnsi"/>
                <w:sz w:val="18"/>
                <w:szCs w:val="18"/>
              </w:rPr>
            </w:pPr>
            <w:ins w:id="299" w:author="Alfredo Asensio" w:date="2021-06-09T13:09:00Z">
              <w:r>
                <w:rPr>
                  <w:rFonts w:cstheme="minorHAnsi"/>
                  <w:sz w:val="18"/>
                  <w:szCs w:val="18"/>
                </w:rPr>
                <w:t xml:space="preserve">Revisor </w:t>
              </w:r>
            </w:ins>
          </w:p>
        </w:tc>
        <w:tc>
          <w:tcPr>
            <w:tcW w:w="1701" w:type="dxa"/>
          </w:tcPr>
          <w:p w14:paraId="424C7625" w14:textId="264632DD" w:rsidR="0037768E" w:rsidRDefault="0037768E" w:rsidP="0037768E">
            <w:pPr>
              <w:rPr>
                <w:ins w:id="300" w:author="Alfredo Asensio" w:date="2021-06-09T13:09:00Z"/>
                <w:sz w:val="18"/>
                <w:szCs w:val="18"/>
              </w:rPr>
            </w:pPr>
            <w:ins w:id="301" w:author="Alfredo Asensio" w:date="2021-06-09T13:09:00Z">
              <w:r>
                <w:rPr>
                  <w:rFonts w:cstheme="minorHAnsi"/>
                  <w:sz w:val="18"/>
                  <w:szCs w:val="18"/>
                </w:rPr>
                <w:t>Quien revisa el TFG?</w:t>
              </w:r>
            </w:ins>
          </w:p>
        </w:tc>
        <w:tc>
          <w:tcPr>
            <w:tcW w:w="7312" w:type="dxa"/>
          </w:tcPr>
          <w:p w14:paraId="0A5D3A84" w14:textId="69365FF0" w:rsidR="0037768E" w:rsidRPr="000F66A5" w:rsidRDefault="002B2853" w:rsidP="0037768E">
            <w:pPr>
              <w:rPr>
                <w:ins w:id="302" w:author="Alfredo Asensio" w:date="2021-06-09T13:09:00Z"/>
                <w:sz w:val="18"/>
                <w:szCs w:val="18"/>
              </w:rPr>
            </w:pPr>
            <w:ins w:id="303" w:author="Alfredo Asensio" w:date="2021-06-24T15:44:00Z">
              <w:r w:rsidRPr="002B2853">
                <w:rPr>
                  <w:sz w:val="18"/>
                  <w:szCs w:val="18"/>
                </w:rPr>
                <w:t>El revisor es el tribunal del TFG en el curso actual. Se puede ver su composición en la portada de la asignatura en UBUVirtual.</w:t>
              </w:r>
            </w:ins>
          </w:p>
        </w:tc>
      </w:tr>
      <w:tr w:rsidR="0037768E" w14:paraId="69357A04" w14:textId="77777777" w:rsidTr="00D74F66">
        <w:trPr>
          <w:ins w:id="304" w:author="Alfredo Asensio" w:date="2021-06-09T13:09:00Z"/>
        </w:trPr>
        <w:tc>
          <w:tcPr>
            <w:tcW w:w="1882" w:type="dxa"/>
          </w:tcPr>
          <w:p w14:paraId="6E1A171B" w14:textId="77777777" w:rsidR="0037768E" w:rsidRDefault="0037768E" w:rsidP="0037768E">
            <w:pPr>
              <w:rPr>
                <w:ins w:id="305" w:author="Alfredo Asensio" w:date="2021-06-09T13:09:00Z"/>
                <w:rFonts w:cstheme="minorHAnsi"/>
                <w:sz w:val="18"/>
                <w:szCs w:val="18"/>
              </w:rPr>
            </w:pPr>
          </w:p>
          <w:p w14:paraId="0D37EDF8" w14:textId="79F56A4E" w:rsidR="0037768E" w:rsidRDefault="0037768E" w:rsidP="0037768E">
            <w:pPr>
              <w:rPr>
                <w:ins w:id="306" w:author="Alfredo Asensio" w:date="2021-06-09T13:09:00Z"/>
                <w:rFonts w:cstheme="minorHAnsi"/>
                <w:sz w:val="18"/>
                <w:szCs w:val="18"/>
              </w:rPr>
            </w:pPr>
            <w:ins w:id="307" w:author="Alfredo Asensio" w:date="2021-06-09T13:09:00Z">
              <w:r>
                <w:rPr>
                  <w:rFonts w:cstheme="minorHAnsi"/>
                  <w:sz w:val="18"/>
                  <w:szCs w:val="18"/>
                </w:rPr>
                <w:t>Cualquier_profesor</w:t>
              </w:r>
            </w:ins>
          </w:p>
        </w:tc>
        <w:tc>
          <w:tcPr>
            <w:tcW w:w="1701" w:type="dxa"/>
          </w:tcPr>
          <w:p w14:paraId="35B0EB42" w14:textId="56FC2A25" w:rsidR="0037768E" w:rsidRDefault="0037768E" w:rsidP="0037768E">
            <w:pPr>
              <w:rPr>
                <w:ins w:id="308" w:author="Alfredo Asensio" w:date="2021-06-09T13:09:00Z"/>
                <w:sz w:val="18"/>
                <w:szCs w:val="18"/>
              </w:rPr>
            </w:pPr>
            <w:ins w:id="309" w:author="Alfredo Asensio" w:date="2021-06-09T13:09:00Z">
              <w:r>
                <w:rPr>
                  <w:rFonts w:cstheme="minorHAnsi"/>
                  <w:sz w:val="18"/>
                  <w:szCs w:val="18"/>
                </w:rPr>
                <w:t>¿Puedo hacer el TFG con cualquier profesor?</w:t>
              </w:r>
            </w:ins>
          </w:p>
        </w:tc>
        <w:tc>
          <w:tcPr>
            <w:tcW w:w="7312" w:type="dxa"/>
          </w:tcPr>
          <w:p w14:paraId="5F3E043D" w14:textId="092785F4" w:rsidR="0037768E" w:rsidRPr="000F66A5" w:rsidRDefault="0016386E" w:rsidP="0037768E">
            <w:pPr>
              <w:rPr>
                <w:ins w:id="310" w:author="Alfredo Asensio" w:date="2021-06-09T13:09:00Z"/>
                <w:sz w:val="18"/>
                <w:szCs w:val="18"/>
              </w:rPr>
            </w:pPr>
            <w:ins w:id="311" w:author="Alfredo Asensio" w:date="2021-06-24T15:18:00Z">
              <w:r w:rsidRPr="0016386E">
                <w:rPr>
                  <w:sz w:val="18"/>
                  <w:szCs w:val="18"/>
                </w:rPr>
                <w:t>El TFG se realizará bajo la supervisión de uno o más tutores académicos, donde, al menos uno de ellos, será docente de alguna de las asignaturas de la rama común de grado o de tecnologías específicas.</w:t>
              </w:r>
            </w:ins>
          </w:p>
        </w:tc>
      </w:tr>
      <w:tr w:rsidR="0037768E" w14:paraId="67D33868" w14:textId="77777777" w:rsidTr="00D74F66">
        <w:trPr>
          <w:ins w:id="312" w:author="Alfredo Asensio" w:date="2021-06-09T13:09:00Z"/>
        </w:trPr>
        <w:tc>
          <w:tcPr>
            <w:tcW w:w="1882" w:type="dxa"/>
          </w:tcPr>
          <w:p w14:paraId="3F3001CC" w14:textId="22E9B85E" w:rsidR="0037768E" w:rsidRDefault="0037768E" w:rsidP="0037768E">
            <w:pPr>
              <w:rPr>
                <w:ins w:id="313" w:author="Alfredo Asensio" w:date="2021-06-09T13:09:00Z"/>
                <w:rFonts w:cstheme="minorHAnsi"/>
                <w:sz w:val="18"/>
                <w:szCs w:val="18"/>
              </w:rPr>
            </w:pPr>
            <w:ins w:id="314" w:author="Alfredo Asensio" w:date="2021-06-09T13:09:00Z">
              <w:r>
                <w:rPr>
                  <w:rFonts w:cstheme="minorHAnsi"/>
                  <w:sz w:val="18"/>
                  <w:szCs w:val="18"/>
                </w:rPr>
                <w:t>Dificultad</w:t>
              </w:r>
            </w:ins>
          </w:p>
        </w:tc>
        <w:tc>
          <w:tcPr>
            <w:tcW w:w="1701" w:type="dxa"/>
          </w:tcPr>
          <w:p w14:paraId="2FC1B492" w14:textId="7B52A957" w:rsidR="0037768E" w:rsidRDefault="0037768E" w:rsidP="0037768E">
            <w:pPr>
              <w:rPr>
                <w:ins w:id="315" w:author="Alfredo Asensio" w:date="2021-06-09T13:09:00Z"/>
                <w:sz w:val="18"/>
                <w:szCs w:val="18"/>
              </w:rPr>
            </w:pPr>
            <w:ins w:id="316" w:author="Alfredo Asensio" w:date="2021-06-09T13:09:00Z">
              <w:r>
                <w:rPr>
                  <w:rFonts w:cstheme="minorHAnsi"/>
                  <w:sz w:val="18"/>
                  <w:szCs w:val="18"/>
                </w:rPr>
                <w:t>¿Es difícil aprobar?</w:t>
              </w:r>
            </w:ins>
          </w:p>
        </w:tc>
        <w:tc>
          <w:tcPr>
            <w:tcW w:w="7312" w:type="dxa"/>
          </w:tcPr>
          <w:p w14:paraId="35390720" w14:textId="5DD1DAC1" w:rsidR="0037768E" w:rsidRPr="000F66A5" w:rsidRDefault="00547D45" w:rsidP="0037768E">
            <w:pPr>
              <w:rPr>
                <w:ins w:id="317" w:author="Alfredo Asensio" w:date="2021-06-09T13:09:00Z"/>
                <w:sz w:val="18"/>
                <w:szCs w:val="18"/>
              </w:rPr>
            </w:pPr>
            <w:ins w:id="318" w:author="Alfredo Asensio" w:date="2021-06-24T15:29:00Z">
              <w:r w:rsidRPr="00547D45">
                <w:rPr>
                  <w:sz w:val="18"/>
                  <w:szCs w:val="18"/>
                </w:rPr>
                <w:t>La asignatura tiene una alta tasa de aprobados sobre presentados, pero también existe una alta tasa de no presentados, al no llegar a completarse en plazos todos los requisitos necesarios en la entrega. Consulta con alumnos egresados sobre su opinión personal sobre la dificultad o no de la asignatura. Se puede consultar un histórico de las calificaciones medias por cursos en https://clopezno.github.io/tfg_gii_online/HistoricoSist.html</w:t>
              </w:r>
            </w:ins>
          </w:p>
        </w:tc>
      </w:tr>
      <w:tr w:rsidR="0037768E" w14:paraId="3E57207D" w14:textId="77777777" w:rsidTr="00D74F66">
        <w:trPr>
          <w:ins w:id="319" w:author="Alfredo Asensio" w:date="2021-06-09T13:09:00Z"/>
        </w:trPr>
        <w:tc>
          <w:tcPr>
            <w:tcW w:w="1882" w:type="dxa"/>
          </w:tcPr>
          <w:p w14:paraId="52B2AA5A" w14:textId="2D375B7A" w:rsidR="0037768E" w:rsidRDefault="0037768E" w:rsidP="0037768E">
            <w:pPr>
              <w:rPr>
                <w:ins w:id="320" w:author="Alfredo Asensio" w:date="2021-06-09T13:09:00Z"/>
                <w:rFonts w:cstheme="minorHAnsi"/>
                <w:sz w:val="18"/>
                <w:szCs w:val="18"/>
              </w:rPr>
            </w:pPr>
            <w:ins w:id="321" w:author="Alfredo Asensio" w:date="2021-06-09T13:09:00Z">
              <w:r>
                <w:rPr>
                  <w:rFonts w:cstheme="minorHAnsi"/>
                  <w:sz w:val="18"/>
                  <w:szCs w:val="18"/>
                </w:rPr>
                <w:t>tasa segunda matricula</w:t>
              </w:r>
            </w:ins>
          </w:p>
        </w:tc>
        <w:tc>
          <w:tcPr>
            <w:tcW w:w="1701" w:type="dxa"/>
          </w:tcPr>
          <w:p w14:paraId="2B3E1A8F" w14:textId="3FBD2E50" w:rsidR="0037768E" w:rsidRDefault="0037768E" w:rsidP="0037768E">
            <w:pPr>
              <w:rPr>
                <w:ins w:id="322" w:author="Alfredo Asensio" w:date="2021-06-09T13:09:00Z"/>
                <w:sz w:val="18"/>
                <w:szCs w:val="18"/>
              </w:rPr>
            </w:pPr>
            <w:ins w:id="323" w:author="Alfredo Asensio" w:date="2021-06-09T13:09:00Z">
              <w:r>
                <w:rPr>
                  <w:rFonts w:cstheme="minorHAnsi"/>
                  <w:sz w:val="18"/>
                  <w:szCs w:val="18"/>
                </w:rPr>
                <w:t>¿Cuánto cuesta la segunda matrícula?</w:t>
              </w:r>
            </w:ins>
          </w:p>
        </w:tc>
        <w:tc>
          <w:tcPr>
            <w:tcW w:w="7312" w:type="dxa"/>
          </w:tcPr>
          <w:p w14:paraId="088DADF4" w14:textId="517697CB" w:rsidR="0037768E" w:rsidRPr="000F66A5" w:rsidRDefault="002B2853" w:rsidP="0037768E">
            <w:pPr>
              <w:rPr>
                <w:ins w:id="324" w:author="Alfredo Asensio" w:date="2021-06-09T13:09:00Z"/>
                <w:sz w:val="18"/>
                <w:szCs w:val="18"/>
              </w:rPr>
            </w:pPr>
            <w:ins w:id="325" w:author="Alfredo Asensio" w:date="2021-06-24T15:44:00Z">
              <w:r w:rsidRPr="002B2853">
                <w:rPr>
                  <w:sz w:val="18"/>
                  <w:szCs w:val="18"/>
                </w:rPr>
                <w:t>Los créditos de TFG tienen el mismo precio que los créditos del resto de asignaturas en segunda matrícula. Puede consultarse el precio actual en: https://www.ubu.es/acceso-admision-y-</w:t>
              </w:r>
              <w:r w:rsidRPr="002B2853">
                <w:rPr>
                  <w:sz w:val="18"/>
                  <w:szCs w:val="18"/>
                </w:rPr>
                <w:lastRenderedPageBreak/>
                <w:t>matricula/matricula/matricula-de-grado/precios-publicos/escuela-politecnica-superior/grado-en-ingenieria-informatica</w:t>
              </w:r>
            </w:ins>
          </w:p>
        </w:tc>
      </w:tr>
      <w:tr w:rsidR="0037768E" w14:paraId="136FC196" w14:textId="77777777" w:rsidTr="00D74F66">
        <w:trPr>
          <w:ins w:id="326" w:author="Alfredo Asensio" w:date="2021-06-09T13:09:00Z"/>
        </w:trPr>
        <w:tc>
          <w:tcPr>
            <w:tcW w:w="1882" w:type="dxa"/>
          </w:tcPr>
          <w:p w14:paraId="2EF483D4" w14:textId="57A6887B" w:rsidR="0037768E" w:rsidRDefault="0037768E" w:rsidP="0037768E">
            <w:pPr>
              <w:rPr>
                <w:ins w:id="327" w:author="Alfredo Asensio" w:date="2021-06-09T13:09:00Z"/>
                <w:rFonts w:cstheme="minorHAnsi"/>
                <w:sz w:val="18"/>
                <w:szCs w:val="18"/>
              </w:rPr>
            </w:pPr>
            <w:ins w:id="328" w:author="Alfredo Asensio" w:date="2021-06-09T13:09:00Z">
              <w:r>
                <w:rPr>
                  <w:rFonts w:cstheme="minorHAnsi"/>
                  <w:sz w:val="18"/>
                  <w:szCs w:val="18"/>
                </w:rPr>
                <w:lastRenderedPageBreak/>
                <w:t>numero_tutores</w:t>
              </w:r>
            </w:ins>
          </w:p>
        </w:tc>
        <w:tc>
          <w:tcPr>
            <w:tcW w:w="1701" w:type="dxa"/>
          </w:tcPr>
          <w:p w14:paraId="75721748" w14:textId="2ACEB339" w:rsidR="0037768E" w:rsidRDefault="0037768E" w:rsidP="0037768E">
            <w:pPr>
              <w:rPr>
                <w:ins w:id="329" w:author="Alfredo Asensio" w:date="2021-06-09T13:09:00Z"/>
                <w:sz w:val="18"/>
                <w:szCs w:val="18"/>
              </w:rPr>
            </w:pPr>
            <w:ins w:id="330" w:author="Alfredo Asensio" w:date="2021-06-09T13:09:00Z">
              <w:r>
                <w:rPr>
                  <w:rFonts w:cstheme="minorHAnsi"/>
                  <w:sz w:val="18"/>
                  <w:szCs w:val="18"/>
                </w:rPr>
                <w:t>¿Cuántos tutores puedo tener?</w:t>
              </w:r>
            </w:ins>
          </w:p>
        </w:tc>
        <w:tc>
          <w:tcPr>
            <w:tcW w:w="7312" w:type="dxa"/>
          </w:tcPr>
          <w:p w14:paraId="34F418FF" w14:textId="050CD18A" w:rsidR="0037768E" w:rsidRPr="000F66A5" w:rsidRDefault="002B2853" w:rsidP="0037768E">
            <w:pPr>
              <w:rPr>
                <w:ins w:id="331" w:author="Alfredo Asensio" w:date="2021-06-09T13:09:00Z"/>
                <w:sz w:val="18"/>
                <w:szCs w:val="18"/>
              </w:rPr>
            </w:pPr>
            <w:ins w:id="332" w:author="Alfredo Asensio" w:date="2021-06-24T15:44:00Z">
              <w:r w:rsidRPr="002B2853">
                <w:rPr>
                  <w:sz w:val="18"/>
                  <w:szCs w:val="18"/>
                </w:rPr>
                <w:t>Normalmente se tiene uno o dos tutores, salvo proyectos cotutorizados con empresas, en el que el número puede ser mayor.</w:t>
              </w:r>
            </w:ins>
          </w:p>
        </w:tc>
      </w:tr>
      <w:tr w:rsidR="0037768E" w14:paraId="21881CFE" w14:textId="77777777" w:rsidTr="00D74F66">
        <w:trPr>
          <w:ins w:id="333" w:author="Alfredo Asensio" w:date="2021-06-09T13:09:00Z"/>
        </w:trPr>
        <w:tc>
          <w:tcPr>
            <w:tcW w:w="1882" w:type="dxa"/>
          </w:tcPr>
          <w:p w14:paraId="46020F91" w14:textId="56BE51B2" w:rsidR="0037768E" w:rsidRDefault="0037768E" w:rsidP="0037768E">
            <w:pPr>
              <w:rPr>
                <w:ins w:id="334" w:author="Alfredo Asensio" w:date="2021-06-09T13:09:00Z"/>
                <w:rFonts w:cstheme="minorHAnsi"/>
                <w:sz w:val="18"/>
                <w:szCs w:val="18"/>
              </w:rPr>
            </w:pPr>
            <w:ins w:id="335" w:author="Alfredo Asensio" w:date="2021-06-09T13:09:00Z">
              <w:r>
                <w:rPr>
                  <w:rFonts w:cstheme="minorHAnsi"/>
                  <w:sz w:val="18"/>
                  <w:szCs w:val="18"/>
                </w:rPr>
                <w:t>TFG empresas remunerado</w:t>
              </w:r>
            </w:ins>
          </w:p>
        </w:tc>
        <w:tc>
          <w:tcPr>
            <w:tcW w:w="1701" w:type="dxa"/>
          </w:tcPr>
          <w:p w14:paraId="581C16F3" w14:textId="5E50F826" w:rsidR="0037768E" w:rsidRDefault="0037768E" w:rsidP="0037768E">
            <w:pPr>
              <w:rPr>
                <w:ins w:id="336" w:author="Alfredo Asensio" w:date="2021-06-09T13:09:00Z"/>
                <w:sz w:val="18"/>
                <w:szCs w:val="18"/>
              </w:rPr>
            </w:pPr>
            <w:ins w:id="337" w:author="Alfredo Asensio" w:date="2021-06-09T13:09:00Z">
              <w:r>
                <w:rPr>
                  <w:rFonts w:cstheme="minorHAnsi"/>
                  <w:sz w:val="18"/>
                  <w:szCs w:val="18"/>
                </w:rPr>
                <w:t>¿El TFG en empresas es remunerado?</w:t>
              </w:r>
            </w:ins>
          </w:p>
        </w:tc>
        <w:tc>
          <w:tcPr>
            <w:tcW w:w="7312" w:type="dxa"/>
          </w:tcPr>
          <w:p w14:paraId="48A949FC" w14:textId="1E93D0C5" w:rsidR="0037768E" w:rsidRPr="000F66A5" w:rsidRDefault="002B2853" w:rsidP="0037768E">
            <w:pPr>
              <w:rPr>
                <w:ins w:id="338" w:author="Alfredo Asensio" w:date="2021-06-09T13:09:00Z"/>
                <w:sz w:val="18"/>
                <w:szCs w:val="18"/>
              </w:rPr>
            </w:pPr>
            <w:ins w:id="339" w:author="Alfredo Asensio" w:date="2021-06-24T15:44:00Z">
              <w:r w:rsidRPr="002B2853">
                <w:rPr>
                  <w:sz w:val="18"/>
                  <w:szCs w:val="18"/>
                </w:rPr>
                <w:t>No. Aquellos TFG que se realizan por convenios con alguna empresa, se realizan sin remuneración.</w:t>
              </w:r>
            </w:ins>
          </w:p>
        </w:tc>
      </w:tr>
      <w:tr w:rsidR="0037768E" w14:paraId="797DBE66" w14:textId="77777777" w:rsidTr="00D74F66">
        <w:trPr>
          <w:ins w:id="340" w:author="Alfredo Asensio" w:date="2021-06-09T13:09:00Z"/>
        </w:trPr>
        <w:tc>
          <w:tcPr>
            <w:tcW w:w="1882" w:type="dxa"/>
          </w:tcPr>
          <w:p w14:paraId="3FEF52CB" w14:textId="634CA584" w:rsidR="0037768E" w:rsidRDefault="0037768E" w:rsidP="0037768E">
            <w:pPr>
              <w:rPr>
                <w:ins w:id="341" w:author="Alfredo Asensio" w:date="2021-06-09T13:09:00Z"/>
                <w:rFonts w:cstheme="minorHAnsi"/>
                <w:sz w:val="18"/>
                <w:szCs w:val="18"/>
              </w:rPr>
            </w:pPr>
            <w:ins w:id="342" w:author="Alfredo Asensio" w:date="2021-06-09T13:09:00Z">
              <w:r>
                <w:rPr>
                  <w:rFonts w:cstheme="minorHAnsi"/>
                  <w:sz w:val="18"/>
                  <w:szCs w:val="18"/>
                </w:rPr>
                <w:t>TFG empresa practicas</w:t>
              </w:r>
            </w:ins>
          </w:p>
        </w:tc>
        <w:tc>
          <w:tcPr>
            <w:tcW w:w="1701" w:type="dxa"/>
          </w:tcPr>
          <w:p w14:paraId="5B47FBE1" w14:textId="0E769F62" w:rsidR="0037768E" w:rsidRDefault="0037768E" w:rsidP="0037768E">
            <w:pPr>
              <w:rPr>
                <w:ins w:id="343" w:author="Alfredo Asensio" w:date="2021-06-09T13:09:00Z"/>
                <w:sz w:val="18"/>
                <w:szCs w:val="18"/>
              </w:rPr>
            </w:pPr>
            <w:ins w:id="344" w:author="Alfredo Asensio" w:date="2021-06-09T13:09:00Z">
              <w:r>
                <w:rPr>
                  <w:rFonts w:cstheme="minorHAnsi"/>
                  <w:sz w:val="18"/>
                  <w:szCs w:val="18"/>
                </w:rPr>
                <w:t>¿Hacer el TFG en empresa cuenta como hacer prácticas?</w:t>
              </w:r>
            </w:ins>
          </w:p>
        </w:tc>
        <w:tc>
          <w:tcPr>
            <w:tcW w:w="7312" w:type="dxa"/>
          </w:tcPr>
          <w:p w14:paraId="7396C12D" w14:textId="135F3B65" w:rsidR="0037768E" w:rsidRPr="000F66A5" w:rsidRDefault="002B2853" w:rsidP="0037768E">
            <w:pPr>
              <w:rPr>
                <w:ins w:id="345" w:author="Alfredo Asensio" w:date="2021-06-09T13:09:00Z"/>
                <w:sz w:val="18"/>
                <w:szCs w:val="18"/>
              </w:rPr>
            </w:pPr>
            <w:ins w:id="346" w:author="Alfredo Asensio" w:date="2021-06-24T15:45:00Z">
              <w:r w:rsidRPr="002B2853">
                <w:rPr>
                  <w:sz w:val="18"/>
                  <w:szCs w:val="18"/>
                </w:rPr>
                <w:t>No, el TFG y las prácticas en empresa</w:t>
              </w:r>
              <w:r w:rsidR="003718C7">
                <w:rPr>
                  <w:sz w:val="18"/>
                  <w:szCs w:val="18"/>
                </w:rPr>
                <w:t xml:space="preserve"> s</w:t>
              </w:r>
              <w:r w:rsidRPr="002B2853">
                <w:rPr>
                  <w:sz w:val="18"/>
                  <w:szCs w:val="18"/>
                </w:rPr>
                <w:t>on dos asignaturas diferentes</w:t>
              </w:r>
            </w:ins>
          </w:p>
        </w:tc>
      </w:tr>
      <w:tr w:rsidR="0037768E" w14:paraId="2E17DF3A" w14:textId="77777777" w:rsidTr="00D74F66">
        <w:trPr>
          <w:ins w:id="347" w:author="Alfredo Asensio" w:date="2021-06-09T13:09:00Z"/>
        </w:trPr>
        <w:tc>
          <w:tcPr>
            <w:tcW w:w="1882" w:type="dxa"/>
          </w:tcPr>
          <w:p w14:paraId="60E51A82" w14:textId="77CD31B0" w:rsidR="0037768E" w:rsidRDefault="0037768E" w:rsidP="0037768E">
            <w:pPr>
              <w:rPr>
                <w:ins w:id="348" w:author="Alfredo Asensio" w:date="2021-06-09T13:09:00Z"/>
                <w:rFonts w:cstheme="minorHAnsi"/>
                <w:sz w:val="18"/>
                <w:szCs w:val="18"/>
              </w:rPr>
            </w:pPr>
            <w:ins w:id="349" w:author="Alfredo Asensio" w:date="2021-06-09T13:09:00Z">
              <w:r>
                <w:rPr>
                  <w:rFonts w:cstheme="minorHAnsi"/>
                  <w:sz w:val="18"/>
                  <w:szCs w:val="18"/>
                </w:rPr>
                <w:t>Formato</w:t>
              </w:r>
            </w:ins>
          </w:p>
        </w:tc>
        <w:tc>
          <w:tcPr>
            <w:tcW w:w="1701" w:type="dxa"/>
          </w:tcPr>
          <w:p w14:paraId="5036CBDC" w14:textId="15F82AE5" w:rsidR="0037768E" w:rsidRDefault="0037768E" w:rsidP="0037768E">
            <w:pPr>
              <w:rPr>
                <w:ins w:id="350" w:author="Alfredo Asensio" w:date="2021-06-09T13:09:00Z"/>
                <w:sz w:val="18"/>
                <w:szCs w:val="18"/>
              </w:rPr>
            </w:pPr>
            <w:ins w:id="351" w:author="Alfredo Asensio" w:date="2021-06-09T13:09:00Z">
              <w:r>
                <w:rPr>
                  <w:rFonts w:cstheme="minorHAnsi"/>
                  <w:sz w:val="18"/>
                  <w:szCs w:val="18"/>
                </w:rPr>
                <w:t>¿En qué formato tengo que entregarlo?</w:t>
              </w:r>
            </w:ins>
          </w:p>
        </w:tc>
        <w:tc>
          <w:tcPr>
            <w:tcW w:w="7312" w:type="dxa"/>
          </w:tcPr>
          <w:p w14:paraId="6137A092" w14:textId="0BB451FE" w:rsidR="0037768E" w:rsidRPr="000F66A5" w:rsidRDefault="009E6482">
            <w:pPr>
              <w:ind w:left="708" w:hanging="708"/>
              <w:rPr>
                <w:ins w:id="352" w:author="Alfredo Asensio" w:date="2021-06-09T13:09:00Z"/>
                <w:sz w:val="18"/>
                <w:szCs w:val="18"/>
              </w:rPr>
              <w:pPrChange w:id="353" w:author="Alfredo Asensio" w:date="2021-06-24T15:19:00Z">
                <w:pPr/>
              </w:pPrChange>
            </w:pPr>
            <w:ins w:id="354" w:author="Alfredo Asensio" w:date="2021-06-24T15:25:00Z">
              <w:r>
                <w:rPr>
                  <w:sz w:val="18"/>
                  <w:szCs w:val="18"/>
                </w:rPr>
                <w:t>**INTENT DOCUMENTACION**</w:t>
              </w:r>
            </w:ins>
          </w:p>
        </w:tc>
      </w:tr>
      <w:tr w:rsidR="0037768E" w14:paraId="4C68E124" w14:textId="77777777" w:rsidTr="00D74F66">
        <w:trPr>
          <w:ins w:id="355" w:author="Alfredo Asensio" w:date="2021-06-09T13:09:00Z"/>
        </w:trPr>
        <w:tc>
          <w:tcPr>
            <w:tcW w:w="1882" w:type="dxa"/>
          </w:tcPr>
          <w:p w14:paraId="67FC3E94" w14:textId="5EC09455" w:rsidR="0037768E" w:rsidRDefault="0037768E" w:rsidP="0037768E">
            <w:pPr>
              <w:rPr>
                <w:ins w:id="356" w:author="Alfredo Asensio" w:date="2021-06-09T13:09:00Z"/>
                <w:rFonts w:cstheme="minorHAnsi"/>
                <w:sz w:val="18"/>
                <w:szCs w:val="18"/>
              </w:rPr>
            </w:pPr>
            <w:ins w:id="357" w:author="Alfredo Asensio" w:date="2021-06-09T13:09:00Z">
              <w:r>
                <w:rPr>
                  <w:rFonts w:cstheme="minorHAnsi"/>
                  <w:sz w:val="18"/>
                  <w:szCs w:val="18"/>
                </w:rPr>
                <w:t xml:space="preserve">Título </w:t>
              </w:r>
            </w:ins>
            <w:ins w:id="358" w:author="Alfredo Asensio" w:date="2021-06-24T15:46:00Z">
              <w:r w:rsidR="003718C7">
                <w:rPr>
                  <w:rFonts w:cstheme="minorHAnsi"/>
                  <w:sz w:val="18"/>
                  <w:szCs w:val="18"/>
                </w:rPr>
                <w:t>memoria</w:t>
              </w:r>
            </w:ins>
          </w:p>
        </w:tc>
        <w:tc>
          <w:tcPr>
            <w:tcW w:w="1701" w:type="dxa"/>
          </w:tcPr>
          <w:p w14:paraId="52F9B398" w14:textId="44A2094A" w:rsidR="0037768E" w:rsidRDefault="0037768E" w:rsidP="0037768E">
            <w:pPr>
              <w:rPr>
                <w:ins w:id="359" w:author="Alfredo Asensio" w:date="2021-06-09T13:09:00Z"/>
                <w:sz w:val="18"/>
                <w:szCs w:val="18"/>
              </w:rPr>
            </w:pPr>
            <w:ins w:id="360" w:author="Alfredo Asensio" w:date="2021-06-09T13:09:00Z">
              <w:r>
                <w:rPr>
                  <w:rFonts w:cstheme="minorHAnsi"/>
                  <w:sz w:val="18"/>
                  <w:szCs w:val="18"/>
                </w:rPr>
                <w:t>¿Cómo debo titular el TFG?</w:t>
              </w:r>
            </w:ins>
          </w:p>
        </w:tc>
        <w:tc>
          <w:tcPr>
            <w:tcW w:w="7312" w:type="dxa"/>
          </w:tcPr>
          <w:p w14:paraId="506BA369" w14:textId="53F5BB47" w:rsidR="0037768E" w:rsidRPr="000F66A5" w:rsidRDefault="003718C7" w:rsidP="0037768E">
            <w:pPr>
              <w:rPr>
                <w:ins w:id="361" w:author="Alfredo Asensio" w:date="2021-06-09T13:09:00Z"/>
                <w:sz w:val="18"/>
                <w:szCs w:val="18"/>
              </w:rPr>
            </w:pPr>
            <w:ins w:id="362" w:author="Alfredo Asensio" w:date="2021-06-24T15:46:00Z">
              <w:r w:rsidRPr="003718C7">
                <w:rPr>
                  <w:sz w:val="18"/>
                  <w:szCs w:val="18"/>
                </w:rPr>
                <w:t>El título debe describir clara y brevemente el objetivo del TFG. Junto con una frase descriptiva, se puede añadir un nombre comercial del producto desarrollado. Esto es de elección libre a consensuar entre el tutor/a y el alumno/a.</w:t>
              </w:r>
            </w:ins>
          </w:p>
        </w:tc>
      </w:tr>
      <w:tr w:rsidR="0037768E" w14:paraId="5A305508" w14:textId="77777777" w:rsidTr="00D74F66">
        <w:trPr>
          <w:ins w:id="363" w:author="Alfredo Asensio" w:date="2021-06-09T13:09:00Z"/>
        </w:trPr>
        <w:tc>
          <w:tcPr>
            <w:tcW w:w="1882" w:type="dxa"/>
          </w:tcPr>
          <w:p w14:paraId="2C25BBBF" w14:textId="174B411D" w:rsidR="0037768E" w:rsidRDefault="0037768E" w:rsidP="0037768E">
            <w:pPr>
              <w:rPr>
                <w:ins w:id="364" w:author="Alfredo Asensio" w:date="2021-06-09T13:09:00Z"/>
                <w:rFonts w:cstheme="minorHAnsi"/>
                <w:sz w:val="18"/>
                <w:szCs w:val="18"/>
              </w:rPr>
            </w:pPr>
            <w:ins w:id="365" w:author="Alfredo Asensio" w:date="2021-06-09T13:09:00Z">
              <w:r>
                <w:rPr>
                  <w:rFonts w:cstheme="minorHAnsi"/>
                  <w:sz w:val="18"/>
                  <w:szCs w:val="18"/>
                </w:rPr>
                <w:t>Sigma</w:t>
              </w:r>
            </w:ins>
          </w:p>
        </w:tc>
        <w:tc>
          <w:tcPr>
            <w:tcW w:w="1701" w:type="dxa"/>
          </w:tcPr>
          <w:p w14:paraId="762A9C37" w14:textId="4CA84E58" w:rsidR="0037768E" w:rsidRDefault="0037768E" w:rsidP="0037768E">
            <w:pPr>
              <w:rPr>
                <w:ins w:id="366" w:author="Alfredo Asensio" w:date="2021-06-09T13:10:00Z"/>
                <w:rFonts w:cstheme="minorHAnsi"/>
                <w:sz w:val="18"/>
                <w:szCs w:val="18"/>
              </w:rPr>
            </w:pPr>
            <w:ins w:id="367" w:author="Alfredo Asensio" w:date="2021-06-09T13:09:00Z">
              <w:r>
                <w:rPr>
                  <w:rFonts w:cstheme="minorHAnsi"/>
                  <w:sz w:val="18"/>
                  <w:szCs w:val="18"/>
                </w:rPr>
                <w:t>¿Qué es Sigma?</w:t>
              </w:r>
            </w:ins>
          </w:p>
          <w:p w14:paraId="3EA05CD6" w14:textId="4297E836" w:rsidR="0037768E" w:rsidRDefault="0037768E" w:rsidP="0037768E">
            <w:pPr>
              <w:rPr>
                <w:ins w:id="368" w:author="Alfredo Asensio" w:date="2021-06-09T13:09:00Z"/>
                <w:sz w:val="18"/>
                <w:szCs w:val="18"/>
              </w:rPr>
            </w:pPr>
          </w:p>
        </w:tc>
        <w:tc>
          <w:tcPr>
            <w:tcW w:w="7312" w:type="dxa"/>
          </w:tcPr>
          <w:p w14:paraId="29165E67" w14:textId="175A22BB" w:rsidR="0037768E" w:rsidRPr="000F66A5" w:rsidRDefault="003718C7" w:rsidP="0037768E">
            <w:pPr>
              <w:rPr>
                <w:ins w:id="369" w:author="Alfredo Asensio" w:date="2021-06-09T13:09:00Z"/>
                <w:sz w:val="18"/>
                <w:szCs w:val="18"/>
              </w:rPr>
            </w:pPr>
            <w:ins w:id="370" w:author="Alfredo Asensio" w:date="2021-06-24T15:47:00Z">
              <w:r w:rsidRPr="003718C7">
                <w:rPr>
                  <w:sz w:val="18"/>
                  <w:szCs w:val="18"/>
                </w:rPr>
                <w:t>Sigma es el sistema de gestión de la información  de la Universidad de Burgos.</w:t>
              </w:r>
            </w:ins>
          </w:p>
        </w:tc>
      </w:tr>
      <w:tr w:rsidR="0037768E" w14:paraId="5EA387A7" w14:textId="77777777" w:rsidTr="00D74F66">
        <w:trPr>
          <w:ins w:id="371" w:author="Alfredo Asensio" w:date="2021-06-09T13:10:00Z"/>
        </w:trPr>
        <w:tc>
          <w:tcPr>
            <w:tcW w:w="1882" w:type="dxa"/>
          </w:tcPr>
          <w:p w14:paraId="2A3459C3" w14:textId="7F30330D" w:rsidR="0037768E" w:rsidRDefault="0037768E" w:rsidP="0037768E">
            <w:pPr>
              <w:rPr>
                <w:ins w:id="372" w:author="Alfredo Asensio" w:date="2021-06-09T13:10:00Z"/>
                <w:rFonts w:cstheme="minorHAnsi"/>
                <w:sz w:val="18"/>
                <w:szCs w:val="18"/>
              </w:rPr>
            </w:pPr>
            <w:ins w:id="373" w:author="Alfredo Asensio" w:date="2021-06-09T13:10:00Z">
              <w:r>
                <w:rPr>
                  <w:rFonts w:cstheme="minorHAnsi"/>
                  <w:sz w:val="18"/>
                  <w:szCs w:val="18"/>
                </w:rPr>
                <w:t>Requisitos matricula</w:t>
              </w:r>
            </w:ins>
          </w:p>
        </w:tc>
        <w:tc>
          <w:tcPr>
            <w:tcW w:w="1701" w:type="dxa"/>
          </w:tcPr>
          <w:p w14:paraId="35645253" w14:textId="77236697" w:rsidR="0037768E" w:rsidRDefault="0037768E" w:rsidP="0037768E">
            <w:pPr>
              <w:rPr>
                <w:ins w:id="374" w:author="Alfredo Asensio" w:date="2021-06-09T13:10:00Z"/>
                <w:rFonts w:cstheme="minorHAnsi"/>
                <w:sz w:val="18"/>
                <w:szCs w:val="18"/>
              </w:rPr>
            </w:pPr>
            <w:ins w:id="375" w:author="Alfredo Asensio" w:date="2021-06-09T13:10:00Z">
              <w:r>
                <w:rPr>
                  <w:rFonts w:cstheme="minorHAnsi"/>
                  <w:sz w:val="18"/>
                  <w:szCs w:val="18"/>
                </w:rPr>
                <w:t>¿Cuáles son los requisitos para matricularme?</w:t>
              </w:r>
            </w:ins>
          </w:p>
        </w:tc>
        <w:tc>
          <w:tcPr>
            <w:tcW w:w="7312" w:type="dxa"/>
          </w:tcPr>
          <w:p w14:paraId="64B714BD" w14:textId="26762589" w:rsidR="0037768E" w:rsidRPr="000F66A5" w:rsidRDefault="003718C7" w:rsidP="0037768E">
            <w:pPr>
              <w:rPr>
                <w:ins w:id="376" w:author="Alfredo Asensio" w:date="2021-06-09T13:10:00Z"/>
                <w:sz w:val="18"/>
                <w:szCs w:val="18"/>
              </w:rPr>
            </w:pPr>
            <w:ins w:id="377" w:author="Alfredo Asensio" w:date="2021-06-24T15:47:00Z">
              <w:r w:rsidRPr="003718C7">
                <w:rPr>
                  <w:sz w:val="18"/>
                  <w:szCs w:val="18"/>
                </w:rPr>
                <w:t>Para matricularse del Trabajo Fin de Grado es necesario haber superado un mínimo de 156 créditos y tener matriculados los créditos que restan para completar el plan de estudios.</w:t>
              </w:r>
            </w:ins>
          </w:p>
        </w:tc>
      </w:tr>
      <w:tr w:rsidR="0037768E" w14:paraId="6A9C8257" w14:textId="77777777" w:rsidTr="00D74F66">
        <w:trPr>
          <w:ins w:id="378" w:author="Alfredo Asensio" w:date="2021-06-09T13:10:00Z"/>
        </w:trPr>
        <w:tc>
          <w:tcPr>
            <w:tcW w:w="1882" w:type="dxa"/>
          </w:tcPr>
          <w:p w14:paraId="489DA57A" w14:textId="1F797738" w:rsidR="0037768E" w:rsidRDefault="008A7678" w:rsidP="0037768E">
            <w:pPr>
              <w:rPr>
                <w:ins w:id="379" w:author="Alfredo Asensio" w:date="2021-06-09T13:10:00Z"/>
                <w:rFonts w:cstheme="minorHAnsi"/>
                <w:sz w:val="18"/>
                <w:szCs w:val="18"/>
              </w:rPr>
            </w:pPr>
            <w:ins w:id="380" w:author="Alfredo Asensio" w:date="2021-06-24T15:36:00Z">
              <w:r>
                <w:rPr>
                  <w:rFonts w:cstheme="minorHAnsi"/>
                  <w:sz w:val="18"/>
                  <w:szCs w:val="18"/>
                </w:rPr>
                <w:t>Gestión tiempo presentacion</w:t>
              </w:r>
            </w:ins>
          </w:p>
        </w:tc>
        <w:tc>
          <w:tcPr>
            <w:tcW w:w="1701" w:type="dxa"/>
          </w:tcPr>
          <w:p w14:paraId="62E20752" w14:textId="59F2E114" w:rsidR="0037768E" w:rsidRDefault="0037768E" w:rsidP="0037768E">
            <w:pPr>
              <w:rPr>
                <w:ins w:id="381" w:author="Alfredo Asensio" w:date="2021-06-09T13:10:00Z"/>
                <w:rFonts w:cstheme="minorHAnsi"/>
                <w:sz w:val="18"/>
                <w:szCs w:val="18"/>
              </w:rPr>
            </w:pPr>
            <w:ins w:id="382" w:author="Alfredo Asensio" w:date="2021-06-09T13:10:00Z">
              <w:r w:rsidRPr="002F0ABC">
                <w:rPr>
                  <w:rFonts w:cstheme="minorHAnsi"/>
                  <w:sz w:val="18"/>
                  <w:szCs w:val="18"/>
                </w:rPr>
                <w:t>¿Qu</w:t>
              </w:r>
              <w:r>
                <w:rPr>
                  <w:rFonts w:cstheme="minorHAnsi"/>
                  <w:sz w:val="18"/>
                  <w:szCs w:val="18"/>
                </w:rPr>
                <w:t>é</w:t>
              </w:r>
              <w:r w:rsidRPr="002F0ABC">
                <w:rPr>
                  <w:rFonts w:cstheme="minorHAnsi"/>
                  <w:sz w:val="18"/>
                  <w:szCs w:val="18"/>
                </w:rPr>
                <w:t xml:space="preserve"> ocurre si hago una presentación demasiado corta o larga?</w:t>
              </w:r>
            </w:ins>
          </w:p>
        </w:tc>
        <w:tc>
          <w:tcPr>
            <w:tcW w:w="7312" w:type="dxa"/>
          </w:tcPr>
          <w:p w14:paraId="143FB201" w14:textId="2E1F8646" w:rsidR="0037768E" w:rsidRPr="000F66A5" w:rsidRDefault="003718C7" w:rsidP="0037768E">
            <w:pPr>
              <w:rPr>
                <w:ins w:id="383" w:author="Alfredo Asensio" w:date="2021-06-09T13:10:00Z"/>
                <w:sz w:val="18"/>
                <w:szCs w:val="18"/>
              </w:rPr>
            </w:pPr>
            <w:ins w:id="384" w:author="Alfredo Asensio" w:date="2021-06-24T15:48:00Z">
              <w:r w:rsidRPr="003718C7">
                <w:rPr>
                  <w:sz w:val="18"/>
                  <w:szCs w:val="18"/>
                </w:rPr>
                <w:t>El tribunal evaluará la gestión de tiempo realizada ajustada a los tiempos establecidos.</w:t>
              </w:r>
            </w:ins>
          </w:p>
        </w:tc>
      </w:tr>
      <w:tr w:rsidR="0037768E" w14:paraId="4DCFB587" w14:textId="77777777" w:rsidTr="00D74F66">
        <w:trPr>
          <w:ins w:id="385" w:author="Alfredo Asensio" w:date="2021-06-09T13:10:00Z"/>
        </w:trPr>
        <w:tc>
          <w:tcPr>
            <w:tcW w:w="1882" w:type="dxa"/>
          </w:tcPr>
          <w:p w14:paraId="40C6DDAE" w14:textId="1BA80DC0" w:rsidR="0037768E" w:rsidRDefault="0037768E" w:rsidP="0037768E">
            <w:pPr>
              <w:rPr>
                <w:ins w:id="386" w:author="Alfredo Asensio" w:date="2021-06-09T13:10:00Z"/>
                <w:rFonts w:cstheme="minorHAnsi"/>
                <w:sz w:val="18"/>
                <w:szCs w:val="18"/>
              </w:rPr>
            </w:pPr>
            <w:ins w:id="387" w:author="Alfredo Asensio" w:date="2021-06-09T13:10:00Z">
              <w:r>
                <w:rPr>
                  <w:rFonts w:cstheme="minorHAnsi"/>
                  <w:sz w:val="18"/>
                  <w:szCs w:val="18"/>
                </w:rPr>
                <w:t>Grabación defensa</w:t>
              </w:r>
            </w:ins>
          </w:p>
        </w:tc>
        <w:tc>
          <w:tcPr>
            <w:tcW w:w="1701" w:type="dxa"/>
          </w:tcPr>
          <w:p w14:paraId="28332CD6" w14:textId="19243FB7" w:rsidR="0037768E" w:rsidRDefault="0037768E" w:rsidP="0037768E">
            <w:pPr>
              <w:rPr>
                <w:ins w:id="388" w:author="Alfredo Asensio" w:date="2021-06-09T13:10:00Z"/>
                <w:rFonts w:cstheme="minorHAnsi"/>
                <w:sz w:val="18"/>
                <w:szCs w:val="18"/>
              </w:rPr>
            </w:pPr>
            <w:ins w:id="389" w:author="Alfredo Asensio" w:date="2021-06-09T13:10:00Z">
              <w:r>
                <w:rPr>
                  <w:rFonts w:cstheme="minorHAnsi"/>
                  <w:sz w:val="18"/>
                  <w:szCs w:val="18"/>
                </w:rPr>
                <w:t>¿Se graba la defensa?</w:t>
              </w:r>
            </w:ins>
          </w:p>
        </w:tc>
        <w:tc>
          <w:tcPr>
            <w:tcW w:w="7312" w:type="dxa"/>
          </w:tcPr>
          <w:p w14:paraId="4E4BD24D" w14:textId="46F525DD" w:rsidR="0037768E" w:rsidRPr="000F66A5" w:rsidRDefault="002D1D99" w:rsidP="0037768E">
            <w:pPr>
              <w:rPr>
                <w:ins w:id="390" w:author="Alfredo Asensio" w:date="2021-06-09T13:10:00Z"/>
                <w:sz w:val="18"/>
                <w:szCs w:val="18"/>
              </w:rPr>
            </w:pPr>
            <w:ins w:id="391" w:author="Alfredo Asensio" w:date="2021-06-24T09:54:00Z">
              <w:r w:rsidRPr="002D1D99">
                <w:rPr>
                  <w:sz w:val="18"/>
                  <w:szCs w:val="18"/>
                </w:rPr>
                <w:t>No cuando se realiza presencialmente. Sí cuando se realizar telemáticamente.</w:t>
              </w:r>
            </w:ins>
          </w:p>
        </w:tc>
      </w:tr>
      <w:tr w:rsidR="0037768E" w14:paraId="643B2FDF" w14:textId="77777777" w:rsidTr="00D74F66">
        <w:trPr>
          <w:ins w:id="392" w:author="Alfredo Asensio" w:date="2021-06-09T13:10:00Z"/>
        </w:trPr>
        <w:tc>
          <w:tcPr>
            <w:tcW w:w="1882" w:type="dxa"/>
          </w:tcPr>
          <w:p w14:paraId="28706E64" w14:textId="11DF6900" w:rsidR="0037768E" w:rsidRDefault="0037768E" w:rsidP="0037768E">
            <w:pPr>
              <w:rPr>
                <w:ins w:id="393" w:author="Alfredo Asensio" w:date="2021-06-09T13:10:00Z"/>
                <w:rFonts w:cstheme="minorHAnsi"/>
                <w:sz w:val="18"/>
                <w:szCs w:val="18"/>
              </w:rPr>
            </w:pPr>
            <w:ins w:id="394" w:author="Alfredo Asensio" w:date="2021-06-09T13:10:00Z">
              <w:r>
                <w:rPr>
                  <w:rFonts w:cstheme="minorHAnsi"/>
                  <w:sz w:val="18"/>
                  <w:szCs w:val="18"/>
                </w:rPr>
                <w:t>plagio</w:t>
              </w:r>
            </w:ins>
          </w:p>
        </w:tc>
        <w:tc>
          <w:tcPr>
            <w:tcW w:w="1701" w:type="dxa"/>
          </w:tcPr>
          <w:p w14:paraId="7C47BB9B" w14:textId="711D42BB" w:rsidR="0037768E" w:rsidRDefault="0037768E" w:rsidP="0037768E">
            <w:pPr>
              <w:rPr>
                <w:ins w:id="395" w:author="Alfredo Asensio" w:date="2021-06-09T13:10:00Z"/>
                <w:rFonts w:cstheme="minorHAnsi"/>
                <w:sz w:val="18"/>
                <w:szCs w:val="18"/>
              </w:rPr>
            </w:pPr>
            <w:ins w:id="396" w:author="Alfredo Asensio" w:date="2021-06-09T13:10:00Z">
              <w:r>
                <w:rPr>
                  <w:rFonts w:cstheme="minorHAnsi"/>
                  <w:sz w:val="18"/>
                  <w:szCs w:val="18"/>
                </w:rPr>
                <w:t>¿Qué ocurre si me acusan de plagio?</w:t>
              </w:r>
            </w:ins>
          </w:p>
        </w:tc>
        <w:tc>
          <w:tcPr>
            <w:tcW w:w="7312" w:type="dxa"/>
          </w:tcPr>
          <w:p w14:paraId="66F51BDF" w14:textId="7E78489C" w:rsidR="0037768E" w:rsidRPr="000F66A5" w:rsidRDefault="003718C7" w:rsidP="0037768E">
            <w:pPr>
              <w:rPr>
                <w:ins w:id="397" w:author="Alfredo Asensio" w:date="2021-06-09T13:10:00Z"/>
                <w:sz w:val="18"/>
                <w:szCs w:val="18"/>
              </w:rPr>
            </w:pPr>
            <w:ins w:id="398" w:author="Alfredo Asensio" w:date="2021-06-24T15:48:00Z">
              <w:r w:rsidRPr="003718C7">
                <w:rPr>
                  <w:sz w:val="18"/>
                  <w:szCs w:val="18"/>
                </w:rPr>
                <w:t>Si estuviese probado el plagio, se aplicará lo indicando en el Reglamento de Evaluación, calificando ambas convocatorias con cero.</w:t>
              </w:r>
            </w:ins>
          </w:p>
        </w:tc>
      </w:tr>
      <w:tr w:rsidR="0037768E" w14:paraId="02073162" w14:textId="77777777" w:rsidTr="00D74F66">
        <w:trPr>
          <w:ins w:id="399" w:author="Alfredo Asensio" w:date="2021-06-09T13:10:00Z"/>
        </w:trPr>
        <w:tc>
          <w:tcPr>
            <w:tcW w:w="1882" w:type="dxa"/>
          </w:tcPr>
          <w:p w14:paraId="79429268" w14:textId="0A95EB3C" w:rsidR="0037768E" w:rsidRDefault="0037768E" w:rsidP="0037768E">
            <w:pPr>
              <w:rPr>
                <w:ins w:id="400" w:author="Alfredo Asensio" w:date="2021-06-09T13:10:00Z"/>
                <w:rFonts w:cstheme="minorHAnsi"/>
                <w:sz w:val="18"/>
                <w:szCs w:val="18"/>
              </w:rPr>
            </w:pPr>
            <w:ins w:id="401" w:author="Alfredo Asensio" w:date="2021-06-09T13:10:00Z">
              <w:r>
                <w:rPr>
                  <w:rFonts w:cstheme="minorHAnsi"/>
                  <w:sz w:val="18"/>
                  <w:szCs w:val="18"/>
                </w:rPr>
                <w:t>Plagio</w:t>
              </w:r>
            </w:ins>
          </w:p>
        </w:tc>
        <w:tc>
          <w:tcPr>
            <w:tcW w:w="1701" w:type="dxa"/>
          </w:tcPr>
          <w:p w14:paraId="09F7A5AF" w14:textId="346E1478" w:rsidR="0037768E" w:rsidRDefault="0037768E" w:rsidP="0037768E">
            <w:pPr>
              <w:rPr>
                <w:ins w:id="402" w:author="Alfredo Asensio" w:date="2021-06-09T13:10:00Z"/>
                <w:rFonts w:cstheme="minorHAnsi"/>
                <w:sz w:val="18"/>
                <w:szCs w:val="18"/>
              </w:rPr>
            </w:pPr>
            <w:ins w:id="403" w:author="Alfredo Asensio" w:date="2021-06-09T13:10:00Z">
              <w:r>
                <w:rPr>
                  <w:rFonts w:cstheme="minorHAnsi"/>
                  <w:sz w:val="18"/>
                  <w:szCs w:val="18"/>
                </w:rPr>
                <w:t>**COMENTARIOS GENERALES SOBRE PLAGIO**</w:t>
              </w:r>
            </w:ins>
          </w:p>
        </w:tc>
        <w:tc>
          <w:tcPr>
            <w:tcW w:w="7312" w:type="dxa"/>
          </w:tcPr>
          <w:p w14:paraId="7C9BDA00" w14:textId="49818D82" w:rsidR="0037768E" w:rsidRPr="000F66A5" w:rsidRDefault="003718C7" w:rsidP="0037768E">
            <w:pPr>
              <w:rPr>
                <w:ins w:id="404" w:author="Alfredo Asensio" w:date="2021-06-09T13:10:00Z"/>
                <w:sz w:val="18"/>
                <w:szCs w:val="18"/>
              </w:rPr>
            </w:pPr>
            <w:ins w:id="405" w:author="Alfredo Asensio" w:date="2021-06-24T15:48:00Z">
              <w:r w:rsidRPr="003718C7">
                <w:rPr>
                  <w:sz w:val="18"/>
                  <w:szCs w:val="18"/>
                </w:rPr>
                <w:t>Si estuviese probado el plagio, se aplicará lo indicando en el Reglamento de Evaluación, calificando ambas convocatorias con cero.</w:t>
              </w:r>
            </w:ins>
          </w:p>
        </w:tc>
      </w:tr>
      <w:tr w:rsidR="0037768E" w14:paraId="092DBCBA" w14:textId="77777777" w:rsidTr="00D74F66">
        <w:trPr>
          <w:ins w:id="406" w:author="Alfredo Asensio" w:date="2021-06-09T13:10:00Z"/>
        </w:trPr>
        <w:tc>
          <w:tcPr>
            <w:tcW w:w="1882" w:type="dxa"/>
          </w:tcPr>
          <w:p w14:paraId="0A959F7B" w14:textId="7E1417DB" w:rsidR="0037768E" w:rsidRDefault="0037768E" w:rsidP="0037768E">
            <w:pPr>
              <w:rPr>
                <w:ins w:id="407" w:author="Alfredo Asensio" w:date="2021-06-09T13:10:00Z"/>
                <w:rFonts w:cstheme="minorHAnsi"/>
                <w:sz w:val="18"/>
                <w:szCs w:val="18"/>
              </w:rPr>
            </w:pPr>
            <w:ins w:id="408" w:author="Alfredo Asensio" w:date="2021-06-09T13:10:00Z">
              <w:r>
                <w:rPr>
                  <w:rFonts w:cstheme="minorHAnsi"/>
                  <w:sz w:val="18"/>
                  <w:szCs w:val="18"/>
                </w:rPr>
                <w:t>Impugnar</w:t>
              </w:r>
            </w:ins>
          </w:p>
        </w:tc>
        <w:tc>
          <w:tcPr>
            <w:tcW w:w="1701" w:type="dxa"/>
          </w:tcPr>
          <w:p w14:paraId="2913E982" w14:textId="63E42BB6" w:rsidR="0037768E" w:rsidRDefault="0037768E" w:rsidP="0037768E">
            <w:pPr>
              <w:rPr>
                <w:ins w:id="409" w:author="Alfredo Asensio" w:date="2021-06-09T13:10:00Z"/>
                <w:rFonts w:cstheme="minorHAnsi"/>
                <w:sz w:val="18"/>
                <w:szCs w:val="18"/>
              </w:rPr>
            </w:pPr>
            <w:ins w:id="410" w:author="Alfredo Asensio" w:date="2021-06-09T13:10:00Z">
              <w:r>
                <w:rPr>
                  <w:rFonts w:cstheme="minorHAnsi"/>
                  <w:sz w:val="18"/>
                  <w:szCs w:val="18"/>
                </w:rPr>
                <w:t>¿Puedo impugnar la nota?</w:t>
              </w:r>
            </w:ins>
          </w:p>
        </w:tc>
        <w:tc>
          <w:tcPr>
            <w:tcW w:w="7312" w:type="dxa"/>
          </w:tcPr>
          <w:p w14:paraId="7BF1E010" w14:textId="3BBFE403" w:rsidR="0037768E" w:rsidRPr="000F66A5" w:rsidRDefault="003718C7" w:rsidP="0037768E">
            <w:pPr>
              <w:rPr>
                <w:ins w:id="411" w:author="Alfredo Asensio" w:date="2021-06-09T13:10:00Z"/>
                <w:sz w:val="18"/>
                <w:szCs w:val="18"/>
              </w:rPr>
            </w:pPr>
            <w:ins w:id="412" w:author="Alfredo Asensio" w:date="2021-06-24T15:48:00Z">
              <w:r w:rsidRPr="003718C7">
                <w:rPr>
                  <w:sz w:val="18"/>
                  <w:szCs w:val="18"/>
                </w:rPr>
                <w:t>El reglamento de Trabajo Fin de Grado en su Artículo 10 recoge el proceso de reclamación (https://www.ubu.es/escuela-politecnica-superior/estructura-del-centro/normativa-y-reglamentos/reglamento-sobre-trabajo-fin-de-grado-y-trabajo-fin-de-master).</w:t>
              </w:r>
            </w:ins>
          </w:p>
        </w:tc>
      </w:tr>
      <w:tr w:rsidR="0037768E" w14:paraId="385F8020" w14:textId="77777777" w:rsidTr="00D74F66">
        <w:trPr>
          <w:ins w:id="413" w:author="Alfredo Asensio" w:date="2021-06-09T13:10:00Z"/>
        </w:trPr>
        <w:tc>
          <w:tcPr>
            <w:tcW w:w="1882" w:type="dxa"/>
          </w:tcPr>
          <w:p w14:paraId="0BF38EA0" w14:textId="436DC866" w:rsidR="0037768E" w:rsidRDefault="0037768E" w:rsidP="0037768E">
            <w:pPr>
              <w:rPr>
                <w:ins w:id="414" w:author="Alfredo Asensio" w:date="2021-06-09T13:10:00Z"/>
                <w:rFonts w:cstheme="minorHAnsi"/>
                <w:sz w:val="18"/>
                <w:szCs w:val="18"/>
              </w:rPr>
            </w:pPr>
            <w:ins w:id="415" w:author="Alfredo Asensio" w:date="2021-06-09T13:10:00Z">
              <w:r>
                <w:rPr>
                  <w:rFonts w:cstheme="minorHAnsi"/>
                  <w:sz w:val="18"/>
                  <w:szCs w:val="18"/>
                </w:rPr>
                <w:t>Cambiar fecha</w:t>
              </w:r>
            </w:ins>
          </w:p>
        </w:tc>
        <w:tc>
          <w:tcPr>
            <w:tcW w:w="1701" w:type="dxa"/>
          </w:tcPr>
          <w:p w14:paraId="19B351C4" w14:textId="65ADBE61" w:rsidR="0037768E" w:rsidRDefault="0037768E" w:rsidP="0037768E">
            <w:pPr>
              <w:rPr>
                <w:ins w:id="416" w:author="Alfredo Asensio" w:date="2021-06-09T13:10:00Z"/>
                <w:rFonts w:cstheme="minorHAnsi"/>
                <w:sz w:val="18"/>
                <w:szCs w:val="18"/>
              </w:rPr>
            </w:pPr>
            <w:ins w:id="417" w:author="Alfredo Asensio" w:date="2021-06-09T13:10:00Z">
              <w:r>
                <w:rPr>
                  <w:rFonts w:cstheme="minorHAnsi"/>
                  <w:sz w:val="18"/>
                  <w:szCs w:val="18"/>
                </w:rPr>
                <w:t>¿Puedo cambiar la fecha de la presentación?</w:t>
              </w:r>
            </w:ins>
          </w:p>
        </w:tc>
        <w:tc>
          <w:tcPr>
            <w:tcW w:w="7312" w:type="dxa"/>
          </w:tcPr>
          <w:p w14:paraId="0F54842E" w14:textId="785CB547" w:rsidR="0037768E" w:rsidRPr="000F66A5" w:rsidRDefault="002B2853" w:rsidP="0037768E">
            <w:pPr>
              <w:rPr>
                <w:ins w:id="418" w:author="Alfredo Asensio" w:date="2021-06-09T13:10:00Z"/>
                <w:sz w:val="18"/>
                <w:szCs w:val="18"/>
              </w:rPr>
            </w:pPr>
            <w:ins w:id="419" w:author="Alfredo Asensio" w:date="2021-06-24T15:40:00Z">
              <w:r w:rsidRPr="002B2853">
                <w:rPr>
                  <w:sz w:val="18"/>
                  <w:szCs w:val="18"/>
                </w:rPr>
                <w:t>No, no se puede cambiar la fecha de la presentación.</w:t>
              </w:r>
            </w:ins>
          </w:p>
        </w:tc>
      </w:tr>
      <w:tr w:rsidR="0037768E" w14:paraId="72BAB532" w14:textId="77777777" w:rsidTr="00D74F66">
        <w:trPr>
          <w:ins w:id="420" w:author="Alfredo Asensio" w:date="2021-06-09T13:10:00Z"/>
        </w:trPr>
        <w:tc>
          <w:tcPr>
            <w:tcW w:w="1882" w:type="dxa"/>
          </w:tcPr>
          <w:p w14:paraId="2C7038FB" w14:textId="603D23D2" w:rsidR="0037768E" w:rsidRDefault="0037768E" w:rsidP="0037768E">
            <w:pPr>
              <w:rPr>
                <w:ins w:id="421" w:author="Alfredo Asensio" w:date="2021-06-09T13:10:00Z"/>
                <w:rFonts w:cstheme="minorHAnsi"/>
                <w:sz w:val="18"/>
                <w:szCs w:val="18"/>
              </w:rPr>
            </w:pPr>
            <w:ins w:id="422" w:author="Alfredo Asensio" w:date="2021-06-09T13:10:00Z">
              <w:r>
                <w:rPr>
                  <w:rFonts w:cstheme="minorHAnsi"/>
                  <w:sz w:val="18"/>
                  <w:szCs w:val="18"/>
                </w:rPr>
                <w:t xml:space="preserve">Porcentaje nota </w:t>
              </w:r>
            </w:ins>
          </w:p>
        </w:tc>
        <w:tc>
          <w:tcPr>
            <w:tcW w:w="1701" w:type="dxa"/>
          </w:tcPr>
          <w:p w14:paraId="6846BA0A" w14:textId="63FFD7EF" w:rsidR="0037768E" w:rsidRDefault="0037768E" w:rsidP="0037768E">
            <w:pPr>
              <w:rPr>
                <w:ins w:id="423" w:author="Alfredo Asensio" w:date="2021-06-09T13:10:00Z"/>
                <w:rFonts w:cstheme="minorHAnsi"/>
                <w:sz w:val="18"/>
                <w:szCs w:val="18"/>
              </w:rPr>
            </w:pPr>
            <w:ins w:id="424" w:author="Alfredo Asensio" w:date="2021-06-09T13:10:00Z">
              <w:r>
                <w:rPr>
                  <w:rFonts w:cstheme="minorHAnsi"/>
                  <w:sz w:val="18"/>
                  <w:szCs w:val="18"/>
                </w:rPr>
                <w:t>¿Qué porcentaje de la nota es la memoria y cuál el trabajo y presentación?</w:t>
              </w:r>
            </w:ins>
          </w:p>
        </w:tc>
        <w:tc>
          <w:tcPr>
            <w:tcW w:w="7312" w:type="dxa"/>
          </w:tcPr>
          <w:p w14:paraId="7C5C0F0F" w14:textId="0BAC2C2F" w:rsidR="0037768E" w:rsidRPr="000F66A5" w:rsidRDefault="002B2853" w:rsidP="0037768E">
            <w:pPr>
              <w:rPr>
                <w:ins w:id="425" w:author="Alfredo Asensio" w:date="2021-06-09T13:10:00Z"/>
                <w:sz w:val="18"/>
                <w:szCs w:val="18"/>
              </w:rPr>
            </w:pPr>
            <w:ins w:id="426" w:author="Alfredo Asensio" w:date="2021-06-24T15:40:00Z">
              <w:r w:rsidRPr="009D0B2C">
                <w:rPr>
                  <w:rFonts w:cstheme="minorHAnsi"/>
                  <w:color w:val="C45911" w:themeColor="accent2" w:themeShade="BF"/>
                  <w:sz w:val="18"/>
                  <w:szCs w:val="18"/>
                </w:rPr>
                <w:t>Consulta la guía docente de la asignatura.</w:t>
              </w:r>
            </w:ins>
          </w:p>
        </w:tc>
      </w:tr>
      <w:tr w:rsidR="00CB59D0" w14:paraId="7FF3447A" w14:textId="77777777" w:rsidTr="00D74F66">
        <w:trPr>
          <w:ins w:id="427" w:author="Alfredo Asensio" w:date="2021-06-23T17:04:00Z"/>
        </w:trPr>
        <w:tc>
          <w:tcPr>
            <w:tcW w:w="1882" w:type="dxa"/>
          </w:tcPr>
          <w:p w14:paraId="20092ADD" w14:textId="6BD4CCD3" w:rsidR="00CB59D0" w:rsidRDefault="00CB59D0" w:rsidP="00CB59D0">
            <w:pPr>
              <w:rPr>
                <w:ins w:id="428" w:author="Alfredo Asensio" w:date="2021-06-23T17:04:00Z"/>
                <w:rFonts w:cstheme="minorHAnsi"/>
                <w:sz w:val="18"/>
                <w:szCs w:val="18"/>
              </w:rPr>
            </w:pPr>
            <w:ins w:id="429" w:author="Alfredo Asensio" w:date="2021-06-23T17:04:00Z">
              <w:r>
                <w:rPr>
                  <w:rFonts w:cstheme="minorHAnsi"/>
                  <w:sz w:val="18"/>
                  <w:szCs w:val="18"/>
                </w:rPr>
                <w:t>Rúbrica</w:t>
              </w:r>
            </w:ins>
          </w:p>
        </w:tc>
        <w:tc>
          <w:tcPr>
            <w:tcW w:w="1701" w:type="dxa"/>
          </w:tcPr>
          <w:p w14:paraId="1ABE1629" w14:textId="5DC2BB4D" w:rsidR="00CB59D0" w:rsidRDefault="00CB59D0" w:rsidP="00CB59D0">
            <w:pPr>
              <w:rPr>
                <w:ins w:id="430" w:author="Alfredo Asensio" w:date="2021-06-23T17:04:00Z"/>
                <w:rFonts w:cstheme="minorHAnsi"/>
                <w:sz w:val="18"/>
                <w:szCs w:val="18"/>
              </w:rPr>
            </w:pPr>
            <w:ins w:id="431" w:author="Alfredo Asensio" w:date="2021-06-23T17:04:00Z">
              <w:r>
                <w:rPr>
                  <w:rFonts w:cstheme="minorHAnsi"/>
                  <w:sz w:val="18"/>
                  <w:szCs w:val="18"/>
                </w:rPr>
                <w:t>Rúbrica</w:t>
              </w:r>
            </w:ins>
          </w:p>
        </w:tc>
        <w:tc>
          <w:tcPr>
            <w:tcW w:w="7312" w:type="dxa"/>
          </w:tcPr>
          <w:p w14:paraId="0964ED60" w14:textId="12987488" w:rsidR="00CB59D0" w:rsidRPr="000F66A5" w:rsidRDefault="00CB59D0" w:rsidP="00CB59D0">
            <w:pPr>
              <w:rPr>
                <w:ins w:id="432" w:author="Alfredo Asensio" w:date="2021-06-23T17:04:00Z"/>
                <w:sz w:val="18"/>
                <w:szCs w:val="18"/>
              </w:rPr>
            </w:pPr>
            <w:ins w:id="433" w:author="Alfredo Asensio" w:date="2021-06-23T17:04:00Z">
              <w:r w:rsidRPr="00125586">
                <w:rPr>
                  <w:rFonts w:cstheme="minorHAnsi"/>
                  <w:color w:val="C45911" w:themeColor="accent2" w:themeShade="BF"/>
                  <w:sz w:val="18"/>
                  <w:szCs w:val="18"/>
                </w:rPr>
                <w:t>No existe una rúbrica como tal, dada la diversidad de TFGs, sino un procedimiento de evaluación general indicado en la guía docente de la asignatura.</w:t>
              </w:r>
            </w:ins>
          </w:p>
        </w:tc>
      </w:tr>
      <w:tr w:rsidR="00A6215E" w14:paraId="6A0C85CB" w14:textId="77777777" w:rsidTr="00D74F66">
        <w:trPr>
          <w:ins w:id="434" w:author="Alfredo Asensio" w:date="2021-06-23T21:41:00Z"/>
        </w:trPr>
        <w:tc>
          <w:tcPr>
            <w:tcW w:w="1882" w:type="dxa"/>
          </w:tcPr>
          <w:p w14:paraId="7FC5857E" w14:textId="6F94BCF9" w:rsidR="00A6215E" w:rsidRDefault="00A6215E" w:rsidP="00CB59D0">
            <w:pPr>
              <w:rPr>
                <w:ins w:id="435" w:author="Alfredo Asensio" w:date="2021-06-23T21:41:00Z"/>
                <w:rFonts w:cstheme="minorHAnsi"/>
                <w:sz w:val="18"/>
                <w:szCs w:val="18"/>
              </w:rPr>
            </w:pPr>
            <w:ins w:id="436" w:author="Alfredo Asensio" w:date="2021-06-23T21:41:00Z">
              <w:r>
                <w:rPr>
                  <w:rFonts w:cstheme="minorHAnsi"/>
                  <w:sz w:val="18"/>
                  <w:szCs w:val="18"/>
                </w:rPr>
                <w:t>Como_entregar_papel</w:t>
              </w:r>
            </w:ins>
          </w:p>
        </w:tc>
        <w:tc>
          <w:tcPr>
            <w:tcW w:w="1701" w:type="dxa"/>
          </w:tcPr>
          <w:p w14:paraId="579F2377" w14:textId="05396106" w:rsidR="00A6215E" w:rsidRDefault="00A6215E" w:rsidP="00CB59D0">
            <w:pPr>
              <w:rPr>
                <w:ins w:id="437" w:author="Alfredo Asensio" w:date="2021-06-23T21:41:00Z"/>
                <w:rFonts w:cstheme="minorHAnsi"/>
                <w:sz w:val="18"/>
                <w:szCs w:val="18"/>
              </w:rPr>
            </w:pPr>
            <w:ins w:id="438" w:author="Alfredo Asensio" w:date="2021-06-23T21:42:00Z">
              <w:r w:rsidRPr="00A6215E">
                <w:rPr>
                  <w:rFonts w:cstheme="minorHAnsi"/>
                  <w:sz w:val="18"/>
                  <w:szCs w:val="18"/>
                </w:rPr>
                <w:t>¿Cómo se entrega la copia en papel de la memoria?</w:t>
              </w:r>
            </w:ins>
          </w:p>
        </w:tc>
        <w:tc>
          <w:tcPr>
            <w:tcW w:w="7312" w:type="dxa"/>
          </w:tcPr>
          <w:p w14:paraId="0F206D44" w14:textId="22A25479" w:rsidR="00A6215E" w:rsidRPr="00125586" w:rsidRDefault="00A6215E" w:rsidP="00CB59D0">
            <w:pPr>
              <w:rPr>
                <w:ins w:id="439" w:author="Alfredo Asensio" w:date="2021-06-23T21:41:00Z"/>
                <w:rFonts w:cstheme="minorHAnsi"/>
                <w:color w:val="C45911" w:themeColor="accent2" w:themeShade="BF"/>
                <w:sz w:val="18"/>
                <w:szCs w:val="18"/>
              </w:rPr>
            </w:pPr>
            <w:ins w:id="440" w:author="Alfredo Asensio" w:date="2021-06-23T21:42:00Z">
              <w:r w:rsidRPr="00A6215E">
                <w:rPr>
                  <w:rFonts w:cstheme="minorHAnsi"/>
                  <w:color w:val="C45911" w:themeColor="accent2" w:themeShade="BF"/>
                  <w:sz w:val="18"/>
                  <w:szCs w:val="18"/>
                </w:rPr>
                <w:t>La entrega se realiza físicamente en la Secretaría Académica de la Escuela Politécnica Superior</w:t>
              </w:r>
            </w:ins>
          </w:p>
        </w:tc>
      </w:tr>
      <w:tr w:rsidR="00A6215E" w14:paraId="23331F11" w14:textId="77777777" w:rsidTr="00D74F66">
        <w:trPr>
          <w:ins w:id="441" w:author="Alfredo Asensio" w:date="2021-06-23T21:43:00Z"/>
        </w:trPr>
        <w:tc>
          <w:tcPr>
            <w:tcW w:w="1882" w:type="dxa"/>
          </w:tcPr>
          <w:p w14:paraId="14F36BF3" w14:textId="28F9BE1D" w:rsidR="00A6215E" w:rsidRDefault="00A6215E" w:rsidP="00CB59D0">
            <w:pPr>
              <w:rPr>
                <w:ins w:id="442" w:author="Alfredo Asensio" w:date="2021-06-23T21:43:00Z"/>
                <w:rFonts w:cstheme="minorHAnsi"/>
                <w:sz w:val="18"/>
                <w:szCs w:val="18"/>
              </w:rPr>
            </w:pPr>
            <w:ins w:id="443" w:author="Alfredo Asensio" w:date="2021-06-23T21:43:00Z">
              <w:r>
                <w:rPr>
                  <w:rFonts w:cstheme="minorHAnsi"/>
                  <w:sz w:val="18"/>
                  <w:szCs w:val="18"/>
                </w:rPr>
                <w:t>Encuadernación</w:t>
              </w:r>
            </w:ins>
          </w:p>
        </w:tc>
        <w:tc>
          <w:tcPr>
            <w:tcW w:w="1701" w:type="dxa"/>
          </w:tcPr>
          <w:p w14:paraId="59811866" w14:textId="4060723A" w:rsidR="00A6215E" w:rsidRPr="00A6215E" w:rsidRDefault="00A6215E" w:rsidP="00A6215E">
            <w:pPr>
              <w:rPr>
                <w:ins w:id="444" w:author="Alfredo Asensio" w:date="2021-06-23T21:43:00Z"/>
                <w:rFonts w:cstheme="minorHAnsi"/>
                <w:sz w:val="18"/>
                <w:szCs w:val="18"/>
              </w:rPr>
            </w:pPr>
            <w:ins w:id="445" w:author="Alfredo Asensio" w:date="2021-06-23T21:43:00Z">
              <w:r w:rsidRPr="00A6215E">
                <w:rPr>
                  <w:rFonts w:cstheme="minorHAnsi"/>
                  <w:sz w:val="18"/>
                  <w:szCs w:val="18"/>
                </w:rPr>
                <w:t xml:space="preserve"> ¿La encuadernación debe realizarse en tapa dura o se puede hacer en espirales?</w:t>
              </w:r>
            </w:ins>
          </w:p>
        </w:tc>
        <w:tc>
          <w:tcPr>
            <w:tcW w:w="7312" w:type="dxa"/>
          </w:tcPr>
          <w:p w14:paraId="4891FA10" w14:textId="50EBDA3A" w:rsidR="00A6215E" w:rsidRPr="00A6215E" w:rsidRDefault="00A6215E" w:rsidP="00CB59D0">
            <w:pPr>
              <w:rPr>
                <w:ins w:id="446" w:author="Alfredo Asensio" w:date="2021-06-23T21:43:00Z"/>
                <w:rFonts w:cstheme="minorHAnsi"/>
                <w:color w:val="C45911" w:themeColor="accent2" w:themeShade="BF"/>
                <w:sz w:val="18"/>
                <w:szCs w:val="18"/>
              </w:rPr>
            </w:pPr>
            <w:ins w:id="447" w:author="Alfredo Asensio" w:date="2021-06-23T21:44:00Z">
              <w:r w:rsidRPr="00A6215E">
                <w:rPr>
                  <w:rFonts w:cstheme="minorHAnsi"/>
                  <w:color w:val="C45911" w:themeColor="accent2" w:themeShade="BF"/>
                  <w:sz w:val="18"/>
                  <w:szCs w:val="18"/>
                </w:rPr>
                <w:t>La copia impresa de la memoria ha de estar encuadernada en alguno de los siguientes formatos:  libro cosido, libro pegado, libro con grapa de canto metálico prensada o revista de tapa dura y grapa.</w:t>
              </w:r>
            </w:ins>
          </w:p>
        </w:tc>
      </w:tr>
      <w:tr w:rsidR="00D74F66" w:rsidRPr="00125586" w14:paraId="45244201" w14:textId="77777777" w:rsidTr="00D74F66">
        <w:trPr>
          <w:ins w:id="448" w:author="Alfredo Asensio" w:date="2021-06-23T21:47:00Z"/>
        </w:trPr>
        <w:tc>
          <w:tcPr>
            <w:tcW w:w="1882" w:type="dxa"/>
          </w:tcPr>
          <w:p w14:paraId="1226819C" w14:textId="77777777" w:rsidR="00D74F66" w:rsidRDefault="00D74F66" w:rsidP="00547D45">
            <w:pPr>
              <w:rPr>
                <w:ins w:id="449" w:author="Alfredo Asensio" w:date="2021-06-23T21:47:00Z"/>
                <w:rFonts w:cstheme="minorHAnsi"/>
                <w:sz w:val="18"/>
                <w:szCs w:val="18"/>
              </w:rPr>
            </w:pPr>
            <w:ins w:id="450" w:author="Alfredo Asensio" w:date="2021-06-23T21:47:00Z">
              <w:r>
                <w:rPr>
                  <w:rFonts w:cstheme="minorHAnsi"/>
                  <w:sz w:val="18"/>
                  <w:szCs w:val="18"/>
                </w:rPr>
                <w:t>Comunidad_tfgs</w:t>
              </w:r>
            </w:ins>
          </w:p>
        </w:tc>
        <w:tc>
          <w:tcPr>
            <w:tcW w:w="1701" w:type="dxa"/>
          </w:tcPr>
          <w:p w14:paraId="6A46EF92" w14:textId="77777777" w:rsidR="00D74F66" w:rsidRDefault="00D74F66" w:rsidP="00547D45">
            <w:pPr>
              <w:rPr>
                <w:ins w:id="451" w:author="Alfredo Asensio" w:date="2021-06-23T21:47:00Z"/>
                <w:rFonts w:cstheme="minorHAnsi"/>
                <w:sz w:val="18"/>
                <w:szCs w:val="18"/>
              </w:rPr>
            </w:pPr>
            <w:ins w:id="452" w:author="Alfredo Asensio" w:date="2021-06-23T21:47:00Z">
              <w:r w:rsidRPr="0061075B">
                <w:rPr>
                  <w:rFonts w:cstheme="minorHAnsi"/>
                  <w:sz w:val="18"/>
                  <w:szCs w:val="18"/>
                </w:rPr>
                <w:t>¿Dónde está la comunidad de tfgs?</w:t>
              </w:r>
            </w:ins>
          </w:p>
        </w:tc>
        <w:tc>
          <w:tcPr>
            <w:tcW w:w="7312" w:type="dxa"/>
          </w:tcPr>
          <w:p w14:paraId="3E61B331" w14:textId="77777777" w:rsidR="00D74F66" w:rsidRPr="00125586" w:rsidRDefault="00D74F66" w:rsidP="00547D45">
            <w:pPr>
              <w:rPr>
                <w:ins w:id="453" w:author="Alfredo Asensio" w:date="2021-06-23T21:47:00Z"/>
                <w:rFonts w:cstheme="minorHAnsi"/>
                <w:color w:val="C45911" w:themeColor="accent2" w:themeShade="BF"/>
                <w:sz w:val="18"/>
                <w:szCs w:val="18"/>
              </w:rPr>
            </w:pPr>
            <w:ins w:id="454" w:author="Alfredo Asensio" w:date="2021-06-23T21:47:00Z">
              <w:r w:rsidRPr="0061075B">
                <w:rPr>
                  <w:rFonts w:cstheme="minorHAnsi"/>
                  <w:color w:val="C45911" w:themeColor="accent2" w:themeShade="BF"/>
                  <w:sz w:val="18"/>
                  <w:szCs w:val="18"/>
                </w:rPr>
                <w:t>La comunidad de TFG se encuentra en el listado de asignaturas disponibles en UBUVirtual (solo visible para el coordinador del grado y los alumnos matriculados en la asignatura)</w:t>
              </w:r>
            </w:ins>
          </w:p>
        </w:tc>
      </w:tr>
      <w:tr w:rsidR="00E210B7" w:rsidRPr="00125586" w14:paraId="28D060FA" w14:textId="77777777" w:rsidTr="00D74F66">
        <w:trPr>
          <w:ins w:id="455" w:author="Alfredo Asensio" w:date="2021-06-23T21:53:00Z"/>
        </w:trPr>
        <w:tc>
          <w:tcPr>
            <w:tcW w:w="1882" w:type="dxa"/>
          </w:tcPr>
          <w:p w14:paraId="5C641398" w14:textId="31FE889E" w:rsidR="00E210B7" w:rsidRDefault="00E210B7" w:rsidP="00E210B7">
            <w:pPr>
              <w:rPr>
                <w:ins w:id="456" w:author="Alfredo Asensio" w:date="2021-06-23T21:53:00Z"/>
                <w:rFonts w:cstheme="minorHAnsi"/>
                <w:sz w:val="18"/>
                <w:szCs w:val="18"/>
              </w:rPr>
            </w:pPr>
            <w:ins w:id="457" w:author="Alfredo Asensio" w:date="2021-06-23T21:53:00Z">
              <w:r>
                <w:rPr>
                  <w:rFonts w:cstheme="minorHAnsi"/>
                  <w:sz w:val="18"/>
                  <w:szCs w:val="18"/>
                </w:rPr>
                <w:t>Portada_CD</w:t>
              </w:r>
            </w:ins>
          </w:p>
        </w:tc>
        <w:tc>
          <w:tcPr>
            <w:tcW w:w="1701" w:type="dxa"/>
          </w:tcPr>
          <w:p w14:paraId="0CCBD850" w14:textId="77777777" w:rsidR="00E210B7" w:rsidRPr="0061075B" w:rsidRDefault="00E210B7" w:rsidP="00E210B7">
            <w:pPr>
              <w:rPr>
                <w:ins w:id="458" w:author="Alfredo Asensio" w:date="2021-06-23T21:53:00Z"/>
                <w:rFonts w:cstheme="minorHAnsi"/>
                <w:sz w:val="18"/>
                <w:szCs w:val="18"/>
              </w:rPr>
            </w:pPr>
            <w:ins w:id="459" w:author="Alfredo Asensio" w:date="2021-06-23T21:53:00Z">
              <w:r w:rsidRPr="0061075B">
                <w:rPr>
                  <w:rFonts w:cstheme="minorHAnsi"/>
                  <w:sz w:val="18"/>
                  <w:szCs w:val="18"/>
                </w:rPr>
                <w:t>¿Dónde puedo encontrar la portada de los CDs??</w:t>
              </w:r>
            </w:ins>
          </w:p>
          <w:p w14:paraId="06509A58" w14:textId="77777777" w:rsidR="00E210B7" w:rsidRPr="0061075B" w:rsidRDefault="00E210B7" w:rsidP="00E210B7">
            <w:pPr>
              <w:rPr>
                <w:ins w:id="460" w:author="Alfredo Asensio" w:date="2021-06-23T21:53:00Z"/>
                <w:rFonts w:cstheme="minorHAnsi"/>
                <w:sz w:val="18"/>
                <w:szCs w:val="18"/>
              </w:rPr>
            </w:pPr>
          </w:p>
        </w:tc>
        <w:tc>
          <w:tcPr>
            <w:tcW w:w="7312" w:type="dxa"/>
          </w:tcPr>
          <w:p w14:paraId="5D3DD990" w14:textId="03363069" w:rsidR="00E210B7" w:rsidRPr="0061075B" w:rsidRDefault="00E210B7" w:rsidP="00E210B7">
            <w:pPr>
              <w:rPr>
                <w:ins w:id="461" w:author="Alfredo Asensio" w:date="2021-06-23T21:53:00Z"/>
                <w:rFonts w:cstheme="minorHAnsi"/>
                <w:color w:val="C45911" w:themeColor="accent2" w:themeShade="BF"/>
                <w:sz w:val="18"/>
                <w:szCs w:val="18"/>
              </w:rPr>
            </w:pPr>
            <w:ins w:id="462" w:author="Alfredo Asensio" w:date="2021-06-23T21:53:00Z">
              <w:r w:rsidRPr="0061075B">
                <w:rPr>
                  <w:rFonts w:cstheme="minorHAnsi"/>
                  <w:color w:val="C45911" w:themeColor="accent2" w:themeShade="BF"/>
                  <w:sz w:val="18"/>
                  <w:szCs w:val="18"/>
                </w:rPr>
                <w:t>Existe un fichero disponible en la asignatura de TFG con nombre caratulaCD</w:t>
              </w:r>
              <w:r>
                <w:rPr>
                  <w:rFonts w:cstheme="minorHAnsi"/>
                  <w:color w:val="C45911" w:themeColor="accent2" w:themeShade="BF"/>
                  <w:sz w:val="18"/>
                  <w:szCs w:val="18"/>
                </w:rPr>
                <w:t>.</w:t>
              </w:r>
            </w:ins>
          </w:p>
        </w:tc>
      </w:tr>
    </w:tbl>
    <w:p w14:paraId="53D10044" w14:textId="77777777" w:rsidR="006814DD" w:rsidRDefault="006814DD"/>
    <w:sectPr w:rsidR="006814DD" w:rsidSect="000F66A5">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RAUL MARTICORENA SANCHEZ" w:date="2021-02-17T17:26:00Z" w:initials="RMS">
    <w:p w14:paraId="6B867D8D" w14:textId="1DF83AB6" w:rsidR="002B2853" w:rsidRDefault="002B2853">
      <w:pPr>
        <w:pStyle w:val="Textocomentario"/>
      </w:pPr>
      <w:r>
        <w:rPr>
          <w:rStyle w:val="Refdecomentario"/>
        </w:rPr>
        <w:annotationRef/>
      </w:r>
      <w:r>
        <w:t>Limitar el número de mensajes de este tipo en una conversación. ¿Se puede cortar la conversación?</w:t>
      </w:r>
    </w:p>
  </w:comment>
  <w:comment w:id="55" w:author="RAUL MARTICORENA SANCHEZ" w:date="2021-02-17T17:33:00Z" w:initials="RMS">
    <w:p w14:paraId="6D8FCC1B" w14:textId="71F7D2CF" w:rsidR="002B2853" w:rsidRDefault="002B2853">
      <w:pPr>
        <w:pStyle w:val="Textocomentario"/>
      </w:pPr>
      <w:r>
        <w:rPr>
          <w:rStyle w:val="Refdecomentario"/>
        </w:rPr>
        <w:annotationRef/>
      </w:r>
      <w:r>
        <w:t>¿Puede ser conveniente dar contexto al usuario? Aunque ha entrado en la asignatura, podría entenderse que el bot es generalista para todo UBUVirtual cuando solo va a contestar cosas concretas de esta asignatura.</w:t>
      </w:r>
    </w:p>
  </w:comment>
  <w:comment w:id="185" w:author="RAUL MARTICORENA SANCHEZ" w:date="2021-02-17T17:59:00Z" w:initials="RMS">
    <w:p w14:paraId="48E29EC7" w14:textId="6ECF6367" w:rsidR="002B2853" w:rsidRDefault="002B2853">
      <w:pPr>
        <w:pStyle w:val="Textocomentario"/>
      </w:pPr>
      <w:r>
        <w:rPr>
          <w:rStyle w:val="Refdecomentario"/>
        </w:rPr>
        <w:annotationRef/>
      </w:r>
      <w:r>
        <w:t>¿qué es lo que se está preguntando? ¿La defensa, el desarrollo del TFG?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867D8D" w15:done="0"/>
  <w15:commentEx w15:paraId="6D8FCC1B" w15:done="0"/>
  <w15:commentEx w15:paraId="48E29E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7D050" w16cex:dateUtc="2021-02-17T16:26:00Z"/>
  <w16cex:commentExtensible w16cex:durableId="23D7D1D6" w16cex:dateUtc="2021-02-17T16:33:00Z"/>
  <w16cex:commentExtensible w16cex:durableId="23D7D7FD" w16cex:dateUtc="2021-02-17T16: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867D8D" w16cid:durableId="23D7D050"/>
  <w16cid:commentId w16cid:paraId="6D8FCC1B" w16cid:durableId="23D7D1D6"/>
  <w16cid:commentId w16cid:paraId="48E29EC7" w16cid:durableId="23D7D7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187283"/>
    <w:multiLevelType w:val="multilevel"/>
    <w:tmpl w:val="B3B0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fredo Asensio">
    <w15:presenceInfo w15:providerId="Windows Live" w15:userId="eb88b81cdc6e0b8b"/>
  </w15:person>
  <w15:person w15:author="RAUL MARTICORENA SANCHEZ">
    <w15:presenceInfo w15:providerId="AD" w15:userId="S::rmartico@ubu.es::fb48be21-a420-48ae-985f-f3cacdacd9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66A5"/>
    <w:rsid w:val="000A6789"/>
    <w:rsid w:val="000B7A23"/>
    <w:rsid w:val="000C3D80"/>
    <w:rsid w:val="000D372A"/>
    <w:rsid w:val="000F66A5"/>
    <w:rsid w:val="00104335"/>
    <w:rsid w:val="0016386E"/>
    <w:rsid w:val="001F7AAA"/>
    <w:rsid w:val="002246AA"/>
    <w:rsid w:val="002B2853"/>
    <w:rsid w:val="002D065F"/>
    <w:rsid w:val="002D1D99"/>
    <w:rsid w:val="003718C7"/>
    <w:rsid w:val="0037768E"/>
    <w:rsid w:val="00381F07"/>
    <w:rsid w:val="003B4670"/>
    <w:rsid w:val="003B67B0"/>
    <w:rsid w:val="004217A8"/>
    <w:rsid w:val="00426EE7"/>
    <w:rsid w:val="00547D45"/>
    <w:rsid w:val="005F1043"/>
    <w:rsid w:val="00605D89"/>
    <w:rsid w:val="0061108A"/>
    <w:rsid w:val="00631965"/>
    <w:rsid w:val="006814DD"/>
    <w:rsid w:val="006E0C29"/>
    <w:rsid w:val="00737837"/>
    <w:rsid w:val="007C592A"/>
    <w:rsid w:val="0081430B"/>
    <w:rsid w:val="008A7678"/>
    <w:rsid w:val="008C5728"/>
    <w:rsid w:val="008D3255"/>
    <w:rsid w:val="009D6FF6"/>
    <w:rsid w:val="009E6482"/>
    <w:rsid w:val="00A12ACA"/>
    <w:rsid w:val="00A6215E"/>
    <w:rsid w:val="00A85E80"/>
    <w:rsid w:val="00AD67BE"/>
    <w:rsid w:val="00B104ED"/>
    <w:rsid w:val="00B2455E"/>
    <w:rsid w:val="00BB6DA0"/>
    <w:rsid w:val="00C732A5"/>
    <w:rsid w:val="00CB59D0"/>
    <w:rsid w:val="00CB7087"/>
    <w:rsid w:val="00D10C94"/>
    <w:rsid w:val="00D51095"/>
    <w:rsid w:val="00D74F66"/>
    <w:rsid w:val="00DB7D59"/>
    <w:rsid w:val="00E210B7"/>
    <w:rsid w:val="00EF34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24D56"/>
  <w15:docId w15:val="{3DF77709-C3BE-4357-A0F6-55C0438E7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F6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D3255"/>
    <w:rPr>
      <w:color w:val="0563C1" w:themeColor="hyperlink"/>
      <w:u w:val="single"/>
    </w:rPr>
  </w:style>
  <w:style w:type="character" w:customStyle="1" w:styleId="Mencinsinresolver1">
    <w:name w:val="Mención sin resolver1"/>
    <w:basedOn w:val="Fuentedeprrafopredeter"/>
    <w:uiPriority w:val="99"/>
    <w:semiHidden/>
    <w:unhideWhenUsed/>
    <w:rsid w:val="008D3255"/>
    <w:rPr>
      <w:color w:val="605E5C"/>
      <w:shd w:val="clear" w:color="auto" w:fill="E1DFDD"/>
    </w:rPr>
  </w:style>
  <w:style w:type="character" w:styleId="Refdecomentario">
    <w:name w:val="annotation reference"/>
    <w:basedOn w:val="Fuentedeprrafopredeter"/>
    <w:uiPriority w:val="99"/>
    <w:semiHidden/>
    <w:unhideWhenUsed/>
    <w:rsid w:val="000C3D80"/>
    <w:rPr>
      <w:sz w:val="16"/>
      <w:szCs w:val="16"/>
    </w:rPr>
  </w:style>
  <w:style w:type="paragraph" w:styleId="Textocomentario">
    <w:name w:val="annotation text"/>
    <w:basedOn w:val="Normal"/>
    <w:link w:val="TextocomentarioCar"/>
    <w:uiPriority w:val="99"/>
    <w:semiHidden/>
    <w:unhideWhenUsed/>
    <w:rsid w:val="000C3D8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C3D80"/>
    <w:rPr>
      <w:sz w:val="20"/>
      <w:szCs w:val="20"/>
    </w:rPr>
  </w:style>
  <w:style w:type="paragraph" w:styleId="Asuntodelcomentario">
    <w:name w:val="annotation subject"/>
    <w:basedOn w:val="Textocomentario"/>
    <w:next w:val="Textocomentario"/>
    <w:link w:val="AsuntodelcomentarioCar"/>
    <w:uiPriority w:val="99"/>
    <w:semiHidden/>
    <w:unhideWhenUsed/>
    <w:rsid w:val="000C3D80"/>
    <w:rPr>
      <w:b/>
      <w:bCs/>
    </w:rPr>
  </w:style>
  <w:style w:type="character" w:customStyle="1" w:styleId="AsuntodelcomentarioCar">
    <w:name w:val="Asunto del comentario Car"/>
    <w:basedOn w:val="TextocomentarioCar"/>
    <w:link w:val="Asuntodelcomentario"/>
    <w:uiPriority w:val="99"/>
    <w:semiHidden/>
    <w:rsid w:val="000C3D80"/>
    <w:rPr>
      <w:b/>
      <w:bCs/>
      <w:sz w:val="20"/>
      <w:szCs w:val="20"/>
    </w:rPr>
  </w:style>
  <w:style w:type="character" w:styleId="Hipervnculovisitado">
    <w:name w:val="FollowedHyperlink"/>
    <w:basedOn w:val="Fuentedeprrafopredeter"/>
    <w:uiPriority w:val="99"/>
    <w:semiHidden/>
    <w:unhideWhenUsed/>
    <w:rsid w:val="002246AA"/>
    <w:rPr>
      <w:color w:val="954F72" w:themeColor="followedHyperlink"/>
      <w:u w:val="single"/>
    </w:rPr>
  </w:style>
  <w:style w:type="paragraph" w:styleId="Textodeglobo">
    <w:name w:val="Balloon Text"/>
    <w:basedOn w:val="Normal"/>
    <w:link w:val="TextodegloboCar"/>
    <w:uiPriority w:val="99"/>
    <w:semiHidden/>
    <w:unhideWhenUsed/>
    <w:rsid w:val="00A85E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5E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57220">
      <w:bodyDiv w:val="1"/>
      <w:marLeft w:val="0"/>
      <w:marRight w:val="0"/>
      <w:marTop w:val="0"/>
      <w:marBottom w:val="0"/>
      <w:divBdr>
        <w:top w:val="none" w:sz="0" w:space="0" w:color="auto"/>
        <w:left w:val="none" w:sz="0" w:space="0" w:color="auto"/>
        <w:bottom w:val="none" w:sz="0" w:space="0" w:color="auto"/>
        <w:right w:val="none" w:sz="0" w:space="0" w:color="auto"/>
      </w:divBdr>
      <w:divsChild>
        <w:div w:id="2144958662">
          <w:marLeft w:val="0"/>
          <w:marRight w:val="0"/>
          <w:marTop w:val="0"/>
          <w:marBottom w:val="0"/>
          <w:divBdr>
            <w:top w:val="none" w:sz="0" w:space="0" w:color="auto"/>
            <w:left w:val="none" w:sz="0" w:space="0" w:color="auto"/>
            <w:bottom w:val="none" w:sz="0" w:space="0" w:color="auto"/>
            <w:right w:val="none" w:sz="0" w:space="0" w:color="auto"/>
          </w:divBdr>
          <w:divsChild>
            <w:div w:id="7100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071">
      <w:bodyDiv w:val="1"/>
      <w:marLeft w:val="0"/>
      <w:marRight w:val="0"/>
      <w:marTop w:val="0"/>
      <w:marBottom w:val="0"/>
      <w:divBdr>
        <w:top w:val="none" w:sz="0" w:space="0" w:color="auto"/>
        <w:left w:val="none" w:sz="0" w:space="0" w:color="auto"/>
        <w:bottom w:val="none" w:sz="0" w:space="0" w:color="auto"/>
        <w:right w:val="none" w:sz="0" w:space="0" w:color="auto"/>
      </w:divBdr>
      <w:divsChild>
        <w:div w:id="1022168664">
          <w:marLeft w:val="0"/>
          <w:marRight w:val="0"/>
          <w:marTop w:val="0"/>
          <w:marBottom w:val="0"/>
          <w:divBdr>
            <w:top w:val="none" w:sz="0" w:space="0" w:color="auto"/>
            <w:left w:val="none" w:sz="0" w:space="0" w:color="auto"/>
            <w:bottom w:val="none" w:sz="0" w:space="0" w:color="auto"/>
            <w:right w:val="none" w:sz="0" w:space="0" w:color="auto"/>
          </w:divBdr>
          <w:divsChild>
            <w:div w:id="8715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21">
      <w:bodyDiv w:val="1"/>
      <w:marLeft w:val="0"/>
      <w:marRight w:val="0"/>
      <w:marTop w:val="0"/>
      <w:marBottom w:val="0"/>
      <w:divBdr>
        <w:top w:val="none" w:sz="0" w:space="0" w:color="auto"/>
        <w:left w:val="none" w:sz="0" w:space="0" w:color="auto"/>
        <w:bottom w:val="none" w:sz="0" w:space="0" w:color="auto"/>
        <w:right w:val="none" w:sz="0" w:space="0" w:color="auto"/>
      </w:divBdr>
      <w:divsChild>
        <w:div w:id="142624963">
          <w:marLeft w:val="0"/>
          <w:marRight w:val="0"/>
          <w:marTop w:val="0"/>
          <w:marBottom w:val="0"/>
          <w:divBdr>
            <w:top w:val="none" w:sz="0" w:space="0" w:color="auto"/>
            <w:left w:val="none" w:sz="0" w:space="0" w:color="auto"/>
            <w:bottom w:val="none" w:sz="0" w:space="0" w:color="auto"/>
            <w:right w:val="none" w:sz="0" w:space="0" w:color="auto"/>
          </w:divBdr>
          <w:divsChild>
            <w:div w:id="1647271806">
              <w:marLeft w:val="0"/>
              <w:marRight w:val="0"/>
              <w:marTop w:val="0"/>
              <w:marBottom w:val="0"/>
              <w:divBdr>
                <w:top w:val="none" w:sz="0" w:space="0" w:color="auto"/>
                <w:left w:val="none" w:sz="0" w:space="0" w:color="auto"/>
                <w:bottom w:val="none" w:sz="0" w:space="0" w:color="auto"/>
                <w:right w:val="none" w:sz="0" w:space="0" w:color="auto"/>
              </w:divBdr>
              <w:divsChild>
                <w:div w:id="1314607192">
                  <w:marLeft w:val="0"/>
                  <w:marRight w:val="1125"/>
                  <w:marTop w:val="150"/>
                  <w:marBottom w:val="0"/>
                  <w:divBdr>
                    <w:top w:val="single" w:sz="6" w:space="5" w:color="E0E0E0"/>
                    <w:left w:val="single" w:sz="6" w:space="12" w:color="E0E0E0"/>
                    <w:bottom w:val="single" w:sz="6" w:space="5" w:color="E0E0E0"/>
                    <w:right w:val="single" w:sz="6" w:space="12" w:color="E0E0E0"/>
                  </w:divBdr>
                </w:div>
              </w:divsChild>
            </w:div>
          </w:divsChild>
        </w:div>
      </w:divsChild>
    </w:div>
    <w:div w:id="243342296">
      <w:bodyDiv w:val="1"/>
      <w:marLeft w:val="0"/>
      <w:marRight w:val="0"/>
      <w:marTop w:val="0"/>
      <w:marBottom w:val="0"/>
      <w:divBdr>
        <w:top w:val="none" w:sz="0" w:space="0" w:color="auto"/>
        <w:left w:val="none" w:sz="0" w:space="0" w:color="auto"/>
        <w:bottom w:val="none" w:sz="0" w:space="0" w:color="auto"/>
        <w:right w:val="none" w:sz="0" w:space="0" w:color="auto"/>
      </w:divBdr>
      <w:divsChild>
        <w:div w:id="830604535">
          <w:marLeft w:val="0"/>
          <w:marRight w:val="0"/>
          <w:marTop w:val="0"/>
          <w:marBottom w:val="0"/>
          <w:divBdr>
            <w:top w:val="none" w:sz="0" w:space="0" w:color="auto"/>
            <w:left w:val="none" w:sz="0" w:space="0" w:color="auto"/>
            <w:bottom w:val="none" w:sz="0" w:space="0" w:color="auto"/>
            <w:right w:val="none" w:sz="0" w:space="0" w:color="auto"/>
          </w:divBdr>
          <w:divsChild>
            <w:div w:id="857475481">
              <w:marLeft w:val="0"/>
              <w:marRight w:val="0"/>
              <w:marTop w:val="0"/>
              <w:marBottom w:val="0"/>
              <w:divBdr>
                <w:top w:val="none" w:sz="0" w:space="0" w:color="auto"/>
                <w:left w:val="none" w:sz="0" w:space="0" w:color="auto"/>
                <w:bottom w:val="none" w:sz="0" w:space="0" w:color="auto"/>
                <w:right w:val="none" w:sz="0" w:space="0" w:color="auto"/>
              </w:divBdr>
              <w:divsChild>
                <w:div w:id="1966304652">
                  <w:marLeft w:val="0"/>
                  <w:marRight w:val="0"/>
                  <w:marTop w:val="0"/>
                  <w:marBottom w:val="0"/>
                  <w:divBdr>
                    <w:top w:val="none" w:sz="0" w:space="0" w:color="auto"/>
                    <w:left w:val="none" w:sz="0" w:space="0" w:color="auto"/>
                    <w:bottom w:val="none" w:sz="0" w:space="0" w:color="auto"/>
                    <w:right w:val="none" w:sz="0" w:space="0" w:color="auto"/>
                  </w:divBdr>
                  <w:divsChild>
                    <w:div w:id="1430545002">
                      <w:marLeft w:val="0"/>
                      <w:marRight w:val="0"/>
                      <w:marTop w:val="0"/>
                      <w:marBottom w:val="0"/>
                      <w:divBdr>
                        <w:top w:val="none" w:sz="0" w:space="0" w:color="auto"/>
                        <w:left w:val="none" w:sz="0" w:space="0" w:color="auto"/>
                        <w:bottom w:val="none" w:sz="0" w:space="0" w:color="auto"/>
                        <w:right w:val="none" w:sz="0" w:space="0" w:color="auto"/>
                      </w:divBdr>
                    </w:div>
                    <w:div w:id="2480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1088">
      <w:bodyDiv w:val="1"/>
      <w:marLeft w:val="0"/>
      <w:marRight w:val="0"/>
      <w:marTop w:val="0"/>
      <w:marBottom w:val="0"/>
      <w:divBdr>
        <w:top w:val="none" w:sz="0" w:space="0" w:color="auto"/>
        <w:left w:val="none" w:sz="0" w:space="0" w:color="auto"/>
        <w:bottom w:val="none" w:sz="0" w:space="0" w:color="auto"/>
        <w:right w:val="none" w:sz="0" w:space="0" w:color="auto"/>
      </w:divBdr>
      <w:divsChild>
        <w:div w:id="762651865">
          <w:marLeft w:val="0"/>
          <w:marRight w:val="0"/>
          <w:marTop w:val="0"/>
          <w:marBottom w:val="0"/>
          <w:divBdr>
            <w:top w:val="none" w:sz="0" w:space="0" w:color="auto"/>
            <w:left w:val="none" w:sz="0" w:space="0" w:color="auto"/>
            <w:bottom w:val="none" w:sz="0" w:space="0" w:color="auto"/>
            <w:right w:val="none" w:sz="0" w:space="0" w:color="auto"/>
          </w:divBdr>
          <w:divsChild>
            <w:div w:id="1128470971">
              <w:marLeft w:val="0"/>
              <w:marRight w:val="0"/>
              <w:marTop w:val="0"/>
              <w:marBottom w:val="0"/>
              <w:divBdr>
                <w:top w:val="none" w:sz="0" w:space="0" w:color="auto"/>
                <w:left w:val="none" w:sz="0" w:space="0" w:color="auto"/>
                <w:bottom w:val="none" w:sz="0" w:space="0" w:color="auto"/>
                <w:right w:val="none" w:sz="0" w:space="0" w:color="auto"/>
              </w:divBdr>
            </w:div>
            <w:div w:id="653526700">
              <w:marLeft w:val="0"/>
              <w:marRight w:val="0"/>
              <w:marTop w:val="0"/>
              <w:marBottom w:val="0"/>
              <w:divBdr>
                <w:top w:val="none" w:sz="0" w:space="0" w:color="auto"/>
                <w:left w:val="none" w:sz="0" w:space="0" w:color="auto"/>
                <w:bottom w:val="none" w:sz="0" w:space="0" w:color="auto"/>
                <w:right w:val="none" w:sz="0" w:space="0" w:color="auto"/>
              </w:divBdr>
            </w:div>
            <w:div w:id="194722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06588">
      <w:bodyDiv w:val="1"/>
      <w:marLeft w:val="0"/>
      <w:marRight w:val="0"/>
      <w:marTop w:val="0"/>
      <w:marBottom w:val="0"/>
      <w:divBdr>
        <w:top w:val="none" w:sz="0" w:space="0" w:color="auto"/>
        <w:left w:val="none" w:sz="0" w:space="0" w:color="auto"/>
        <w:bottom w:val="none" w:sz="0" w:space="0" w:color="auto"/>
        <w:right w:val="none" w:sz="0" w:space="0" w:color="auto"/>
      </w:divBdr>
      <w:divsChild>
        <w:div w:id="1144395104">
          <w:marLeft w:val="0"/>
          <w:marRight w:val="0"/>
          <w:marTop w:val="0"/>
          <w:marBottom w:val="0"/>
          <w:divBdr>
            <w:top w:val="none" w:sz="0" w:space="0" w:color="auto"/>
            <w:left w:val="none" w:sz="0" w:space="0" w:color="auto"/>
            <w:bottom w:val="none" w:sz="0" w:space="0" w:color="auto"/>
            <w:right w:val="none" w:sz="0" w:space="0" w:color="auto"/>
          </w:divBdr>
          <w:divsChild>
            <w:div w:id="99649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1600">
      <w:bodyDiv w:val="1"/>
      <w:marLeft w:val="0"/>
      <w:marRight w:val="0"/>
      <w:marTop w:val="0"/>
      <w:marBottom w:val="0"/>
      <w:divBdr>
        <w:top w:val="none" w:sz="0" w:space="0" w:color="auto"/>
        <w:left w:val="none" w:sz="0" w:space="0" w:color="auto"/>
        <w:bottom w:val="none" w:sz="0" w:space="0" w:color="auto"/>
        <w:right w:val="none" w:sz="0" w:space="0" w:color="auto"/>
      </w:divBdr>
    </w:div>
    <w:div w:id="739446808">
      <w:bodyDiv w:val="1"/>
      <w:marLeft w:val="0"/>
      <w:marRight w:val="0"/>
      <w:marTop w:val="0"/>
      <w:marBottom w:val="0"/>
      <w:divBdr>
        <w:top w:val="none" w:sz="0" w:space="0" w:color="auto"/>
        <w:left w:val="none" w:sz="0" w:space="0" w:color="auto"/>
        <w:bottom w:val="none" w:sz="0" w:space="0" w:color="auto"/>
        <w:right w:val="none" w:sz="0" w:space="0" w:color="auto"/>
      </w:divBdr>
      <w:divsChild>
        <w:div w:id="2118283075">
          <w:marLeft w:val="0"/>
          <w:marRight w:val="0"/>
          <w:marTop w:val="0"/>
          <w:marBottom w:val="0"/>
          <w:divBdr>
            <w:top w:val="none" w:sz="0" w:space="0" w:color="auto"/>
            <w:left w:val="none" w:sz="0" w:space="0" w:color="auto"/>
            <w:bottom w:val="none" w:sz="0" w:space="0" w:color="auto"/>
            <w:right w:val="none" w:sz="0" w:space="0" w:color="auto"/>
          </w:divBdr>
          <w:divsChild>
            <w:div w:id="1049722865">
              <w:marLeft w:val="0"/>
              <w:marRight w:val="0"/>
              <w:marTop w:val="0"/>
              <w:marBottom w:val="0"/>
              <w:divBdr>
                <w:top w:val="none" w:sz="0" w:space="0" w:color="auto"/>
                <w:left w:val="none" w:sz="0" w:space="0" w:color="auto"/>
                <w:bottom w:val="none" w:sz="0" w:space="0" w:color="auto"/>
                <w:right w:val="none" w:sz="0" w:space="0" w:color="auto"/>
              </w:divBdr>
              <w:divsChild>
                <w:div w:id="614484645">
                  <w:marLeft w:val="0"/>
                  <w:marRight w:val="1125"/>
                  <w:marTop w:val="150"/>
                  <w:marBottom w:val="0"/>
                  <w:divBdr>
                    <w:top w:val="single" w:sz="6" w:space="5" w:color="E0E0E0"/>
                    <w:left w:val="single" w:sz="6" w:space="12" w:color="E0E0E0"/>
                    <w:bottom w:val="single" w:sz="6" w:space="5" w:color="E0E0E0"/>
                    <w:right w:val="single" w:sz="6" w:space="12" w:color="E0E0E0"/>
                  </w:divBdr>
                </w:div>
              </w:divsChild>
            </w:div>
          </w:divsChild>
        </w:div>
      </w:divsChild>
    </w:div>
    <w:div w:id="762070656">
      <w:bodyDiv w:val="1"/>
      <w:marLeft w:val="0"/>
      <w:marRight w:val="0"/>
      <w:marTop w:val="0"/>
      <w:marBottom w:val="0"/>
      <w:divBdr>
        <w:top w:val="none" w:sz="0" w:space="0" w:color="auto"/>
        <w:left w:val="none" w:sz="0" w:space="0" w:color="auto"/>
        <w:bottom w:val="none" w:sz="0" w:space="0" w:color="auto"/>
        <w:right w:val="none" w:sz="0" w:space="0" w:color="auto"/>
      </w:divBdr>
      <w:divsChild>
        <w:div w:id="320546483">
          <w:marLeft w:val="0"/>
          <w:marRight w:val="0"/>
          <w:marTop w:val="0"/>
          <w:marBottom w:val="0"/>
          <w:divBdr>
            <w:top w:val="none" w:sz="0" w:space="0" w:color="auto"/>
            <w:left w:val="none" w:sz="0" w:space="0" w:color="auto"/>
            <w:bottom w:val="none" w:sz="0" w:space="0" w:color="auto"/>
            <w:right w:val="none" w:sz="0" w:space="0" w:color="auto"/>
          </w:divBdr>
          <w:divsChild>
            <w:div w:id="1129670567">
              <w:marLeft w:val="0"/>
              <w:marRight w:val="0"/>
              <w:marTop w:val="0"/>
              <w:marBottom w:val="0"/>
              <w:divBdr>
                <w:top w:val="none" w:sz="0" w:space="0" w:color="auto"/>
                <w:left w:val="none" w:sz="0" w:space="0" w:color="auto"/>
                <w:bottom w:val="none" w:sz="0" w:space="0" w:color="auto"/>
                <w:right w:val="none" w:sz="0" w:space="0" w:color="auto"/>
              </w:divBdr>
              <w:divsChild>
                <w:div w:id="689140225">
                  <w:marLeft w:val="0"/>
                  <w:marRight w:val="0"/>
                  <w:marTop w:val="0"/>
                  <w:marBottom w:val="0"/>
                  <w:divBdr>
                    <w:top w:val="none" w:sz="0" w:space="0" w:color="auto"/>
                    <w:left w:val="none" w:sz="0" w:space="0" w:color="auto"/>
                    <w:bottom w:val="none" w:sz="0" w:space="0" w:color="auto"/>
                    <w:right w:val="none" w:sz="0" w:space="0" w:color="auto"/>
                  </w:divBdr>
                  <w:divsChild>
                    <w:div w:id="495657512">
                      <w:marLeft w:val="0"/>
                      <w:marRight w:val="0"/>
                      <w:marTop w:val="0"/>
                      <w:marBottom w:val="0"/>
                      <w:divBdr>
                        <w:top w:val="none" w:sz="0" w:space="0" w:color="auto"/>
                        <w:left w:val="none" w:sz="0" w:space="0" w:color="auto"/>
                        <w:bottom w:val="none" w:sz="0" w:space="0" w:color="auto"/>
                        <w:right w:val="none" w:sz="0" w:space="0" w:color="auto"/>
                      </w:divBdr>
                    </w:div>
                    <w:div w:id="1636135285">
                      <w:marLeft w:val="0"/>
                      <w:marRight w:val="0"/>
                      <w:marTop w:val="0"/>
                      <w:marBottom w:val="0"/>
                      <w:divBdr>
                        <w:top w:val="none" w:sz="0" w:space="0" w:color="auto"/>
                        <w:left w:val="none" w:sz="0" w:space="0" w:color="auto"/>
                        <w:bottom w:val="none" w:sz="0" w:space="0" w:color="auto"/>
                        <w:right w:val="none" w:sz="0" w:space="0" w:color="auto"/>
                      </w:divBdr>
                    </w:div>
                    <w:div w:id="1008606004">
                      <w:marLeft w:val="0"/>
                      <w:marRight w:val="0"/>
                      <w:marTop w:val="0"/>
                      <w:marBottom w:val="0"/>
                      <w:divBdr>
                        <w:top w:val="none" w:sz="0" w:space="0" w:color="auto"/>
                        <w:left w:val="none" w:sz="0" w:space="0" w:color="auto"/>
                        <w:bottom w:val="none" w:sz="0" w:space="0" w:color="auto"/>
                        <w:right w:val="none" w:sz="0" w:space="0" w:color="auto"/>
                      </w:divBdr>
                    </w:div>
                    <w:div w:id="660238830">
                      <w:marLeft w:val="0"/>
                      <w:marRight w:val="0"/>
                      <w:marTop w:val="0"/>
                      <w:marBottom w:val="0"/>
                      <w:divBdr>
                        <w:top w:val="none" w:sz="0" w:space="0" w:color="auto"/>
                        <w:left w:val="none" w:sz="0" w:space="0" w:color="auto"/>
                        <w:bottom w:val="none" w:sz="0" w:space="0" w:color="auto"/>
                        <w:right w:val="none" w:sz="0" w:space="0" w:color="auto"/>
                      </w:divBdr>
                    </w:div>
                    <w:div w:id="16112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391696">
      <w:bodyDiv w:val="1"/>
      <w:marLeft w:val="0"/>
      <w:marRight w:val="0"/>
      <w:marTop w:val="0"/>
      <w:marBottom w:val="0"/>
      <w:divBdr>
        <w:top w:val="none" w:sz="0" w:space="0" w:color="auto"/>
        <w:left w:val="none" w:sz="0" w:space="0" w:color="auto"/>
        <w:bottom w:val="none" w:sz="0" w:space="0" w:color="auto"/>
        <w:right w:val="none" w:sz="0" w:space="0" w:color="auto"/>
      </w:divBdr>
      <w:divsChild>
        <w:div w:id="1922519921">
          <w:marLeft w:val="0"/>
          <w:marRight w:val="0"/>
          <w:marTop w:val="0"/>
          <w:marBottom w:val="0"/>
          <w:divBdr>
            <w:top w:val="none" w:sz="0" w:space="0" w:color="auto"/>
            <w:left w:val="none" w:sz="0" w:space="0" w:color="auto"/>
            <w:bottom w:val="none" w:sz="0" w:space="0" w:color="auto"/>
            <w:right w:val="none" w:sz="0" w:space="0" w:color="auto"/>
          </w:divBdr>
          <w:divsChild>
            <w:div w:id="1641686695">
              <w:marLeft w:val="0"/>
              <w:marRight w:val="0"/>
              <w:marTop w:val="0"/>
              <w:marBottom w:val="0"/>
              <w:divBdr>
                <w:top w:val="none" w:sz="0" w:space="0" w:color="auto"/>
                <w:left w:val="none" w:sz="0" w:space="0" w:color="auto"/>
                <w:bottom w:val="none" w:sz="0" w:space="0" w:color="auto"/>
                <w:right w:val="none" w:sz="0" w:space="0" w:color="auto"/>
              </w:divBdr>
              <w:divsChild>
                <w:div w:id="1860120418">
                  <w:marLeft w:val="0"/>
                  <w:marRight w:val="1125"/>
                  <w:marTop w:val="150"/>
                  <w:marBottom w:val="0"/>
                  <w:divBdr>
                    <w:top w:val="single" w:sz="6" w:space="5" w:color="E0E0E0"/>
                    <w:left w:val="single" w:sz="6" w:space="12" w:color="E0E0E0"/>
                    <w:bottom w:val="single" w:sz="6" w:space="5" w:color="E0E0E0"/>
                    <w:right w:val="single" w:sz="6" w:space="12" w:color="E0E0E0"/>
                  </w:divBdr>
                </w:div>
              </w:divsChild>
            </w:div>
          </w:divsChild>
        </w:div>
      </w:divsChild>
    </w:div>
    <w:div w:id="826557497">
      <w:bodyDiv w:val="1"/>
      <w:marLeft w:val="0"/>
      <w:marRight w:val="0"/>
      <w:marTop w:val="0"/>
      <w:marBottom w:val="0"/>
      <w:divBdr>
        <w:top w:val="none" w:sz="0" w:space="0" w:color="auto"/>
        <w:left w:val="none" w:sz="0" w:space="0" w:color="auto"/>
        <w:bottom w:val="none" w:sz="0" w:space="0" w:color="auto"/>
        <w:right w:val="none" w:sz="0" w:space="0" w:color="auto"/>
      </w:divBdr>
      <w:divsChild>
        <w:div w:id="1341196596">
          <w:marLeft w:val="0"/>
          <w:marRight w:val="0"/>
          <w:marTop w:val="0"/>
          <w:marBottom w:val="0"/>
          <w:divBdr>
            <w:top w:val="none" w:sz="0" w:space="0" w:color="auto"/>
            <w:left w:val="none" w:sz="0" w:space="0" w:color="auto"/>
            <w:bottom w:val="none" w:sz="0" w:space="0" w:color="auto"/>
            <w:right w:val="none" w:sz="0" w:space="0" w:color="auto"/>
          </w:divBdr>
          <w:divsChild>
            <w:div w:id="753087410">
              <w:marLeft w:val="0"/>
              <w:marRight w:val="0"/>
              <w:marTop w:val="0"/>
              <w:marBottom w:val="0"/>
              <w:divBdr>
                <w:top w:val="none" w:sz="0" w:space="0" w:color="auto"/>
                <w:left w:val="none" w:sz="0" w:space="0" w:color="auto"/>
                <w:bottom w:val="none" w:sz="0" w:space="0" w:color="auto"/>
                <w:right w:val="none" w:sz="0" w:space="0" w:color="auto"/>
              </w:divBdr>
              <w:divsChild>
                <w:div w:id="1857575156">
                  <w:marLeft w:val="0"/>
                  <w:marRight w:val="1125"/>
                  <w:marTop w:val="150"/>
                  <w:marBottom w:val="0"/>
                  <w:divBdr>
                    <w:top w:val="single" w:sz="6" w:space="5" w:color="E0E0E0"/>
                    <w:left w:val="single" w:sz="6" w:space="12" w:color="E0E0E0"/>
                    <w:bottom w:val="single" w:sz="6" w:space="5" w:color="E0E0E0"/>
                    <w:right w:val="single" w:sz="6" w:space="12" w:color="E0E0E0"/>
                  </w:divBdr>
                </w:div>
              </w:divsChild>
            </w:div>
          </w:divsChild>
        </w:div>
      </w:divsChild>
    </w:div>
    <w:div w:id="918758525">
      <w:bodyDiv w:val="1"/>
      <w:marLeft w:val="0"/>
      <w:marRight w:val="0"/>
      <w:marTop w:val="0"/>
      <w:marBottom w:val="0"/>
      <w:divBdr>
        <w:top w:val="none" w:sz="0" w:space="0" w:color="auto"/>
        <w:left w:val="none" w:sz="0" w:space="0" w:color="auto"/>
        <w:bottom w:val="none" w:sz="0" w:space="0" w:color="auto"/>
        <w:right w:val="none" w:sz="0" w:space="0" w:color="auto"/>
      </w:divBdr>
      <w:divsChild>
        <w:div w:id="1255017360">
          <w:marLeft w:val="0"/>
          <w:marRight w:val="0"/>
          <w:marTop w:val="0"/>
          <w:marBottom w:val="0"/>
          <w:divBdr>
            <w:top w:val="none" w:sz="0" w:space="0" w:color="auto"/>
            <w:left w:val="none" w:sz="0" w:space="0" w:color="auto"/>
            <w:bottom w:val="none" w:sz="0" w:space="0" w:color="auto"/>
            <w:right w:val="none" w:sz="0" w:space="0" w:color="auto"/>
          </w:divBdr>
          <w:divsChild>
            <w:div w:id="1147744985">
              <w:marLeft w:val="0"/>
              <w:marRight w:val="0"/>
              <w:marTop w:val="0"/>
              <w:marBottom w:val="0"/>
              <w:divBdr>
                <w:top w:val="none" w:sz="0" w:space="0" w:color="auto"/>
                <w:left w:val="none" w:sz="0" w:space="0" w:color="auto"/>
                <w:bottom w:val="none" w:sz="0" w:space="0" w:color="auto"/>
                <w:right w:val="none" w:sz="0" w:space="0" w:color="auto"/>
              </w:divBdr>
              <w:divsChild>
                <w:div w:id="152571553">
                  <w:marLeft w:val="0"/>
                  <w:marRight w:val="0"/>
                  <w:marTop w:val="0"/>
                  <w:marBottom w:val="0"/>
                  <w:divBdr>
                    <w:top w:val="none" w:sz="0" w:space="0" w:color="auto"/>
                    <w:left w:val="none" w:sz="0" w:space="0" w:color="auto"/>
                    <w:bottom w:val="none" w:sz="0" w:space="0" w:color="auto"/>
                    <w:right w:val="none" w:sz="0" w:space="0" w:color="auto"/>
                  </w:divBdr>
                  <w:divsChild>
                    <w:div w:id="1221549629">
                      <w:marLeft w:val="0"/>
                      <w:marRight w:val="0"/>
                      <w:marTop w:val="0"/>
                      <w:marBottom w:val="0"/>
                      <w:divBdr>
                        <w:top w:val="none" w:sz="0" w:space="0" w:color="auto"/>
                        <w:left w:val="none" w:sz="0" w:space="0" w:color="auto"/>
                        <w:bottom w:val="none" w:sz="0" w:space="0" w:color="auto"/>
                        <w:right w:val="none" w:sz="0" w:space="0" w:color="auto"/>
                      </w:divBdr>
                    </w:div>
                    <w:div w:id="1622877419">
                      <w:marLeft w:val="0"/>
                      <w:marRight w:val="0"/>
                      <w:marTop w:val="0"/>
                      <w:marBottom w:val="0"/>
                      <w:divBdr>
                        <w:top w:val="none" w:sz="0" w:space="0" w:color="auto"/>
                        <w:left w:val="none" w:sz="0" w:space="0" w:color="auto"/>
                        <w:bottom w:val="none" w:sz="0" w:space="0" w:color="auto"/>
                        <w:right w:val="none" w:sz="0" w:space="0" w:color="auto"/>
                      </w:divBdr>
                    </w:div>
                    <w:div w:id="1774787016">
                      <w:marLeft w:val="0"/>
                      <w:marRight w:val="0"/>
                      <w:marTop w:val="0"/>
                      <w:marBottom w:val="0"/>
                      <w:divBdr>
                        <w:top w:val="none" w:sz="0" w:space="0" w:color="auto"/>
                        <w:left w:val="none" w:sz="0" w:space="0" w:color="auto"/>
                        <w:bottom w:val="none" w:sz="0" w:space="0" w:color="auto"/>
                        <w:right w:val="none" w:sz="0" w:space="0" w:color="auto"/>
                      </w:divBdr>
                    </w:div>
                    <w:div w:id="692195153">
                      <w:marLeft w:val="0"/>
                      <w:marRight w:val="0"/>
                      <w:marTop w:val="0"/>
                      <w:marBottom w:val="0"/>
                      <w:divBdr>
                        <w:top w:val="none" w:sz="0" w:space="0" w:color="auto"/>
                        <w:left w:val="none" w:sz="0" w:space="0" w:color="auto"/>
                        <w:bottom w:val="none" w:sz="0" w:space="0" w:color="auto"/>
                        <w:right w:val="none" w:sz="0" w:space="0" w:color="auto"/>
                      </w:divBdr>
                    </w:div>
                    <w:div w:id="2991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197279">
      <w:bodyDiv w:val="1"/>
      <w:marLeft w:val="0"/>
      <w:marRight w:val="0"/>
      <w:marTop w:val="0"/>
      <w:marBottom w:val="0"/>
      <w:divBdr>
        <w:top w:val="none" w:sz="0" w:space="0" w:color="auto"/>
        <w:left w:val="none" w:sz="0" w:space="0" w:color="auto"/>
        <w:bottom w:val="none" w:sz="0" w:space="0" w:color="auto"/>
        <w:right w:val="none" w:sz="0" w:space="0" w:color="auto"/>
      </w:divBdr>
      <w:divsChild>
        <w:div w:id="845052711">
          <w:marLeft w:val="0"/>
          <w:marRight w:val="0"/>
          <w:marTop w:val="0"/>
          <w:marBottom w:val="0"/>
          <w:divBdr>
            <w:top w:val="none" w:sz="0" w:space="0" w:color="auto"/>
            <w:left w:val="none" w:sz="0" w:space="0" w:color="auto"/>
            <w:bottom w:val="none" w:sz="0" w:space="0" w:color="auto"/>
            <w:right w:val="none" w:sz="0" w:space="0" w:color="auto"/>
          </w:divBdr>
          <w:divsChild>
            <w:div w:id="128281318">
              <w:marLeft w:val="0"/>
              <w:marRight w:val="0"/>
              <w:marTop w:val="0"/>
              <w:marBottom w:val="0"/>
              <w:divBdr>
                <w:top w:val="none" w:sz="0" w:space="0" w:color="auto"/>
                <w:left w:val="none" w:sz="0" w:space="0" w:color="auto"/>
                <w:bottom w:val="none" w:sz="0" w:space="0" w:color="auto"/>
                <w:right w:val="none" w:sz="0" w:space="0" w:color="auto"/>
              </w:divBdr>
            </w:div>
            <w:div w:id="6562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33054">
      <w:bodyDiv w:val="1"/>
      <w:marLeft w:val="0"/>
      <w:marRight w:val="0"/>
      <w:marTop w:val="0"/>
      <w:marBottom w:val="0"/>
      <w:divBdr>
        <w:top w:val="none" w:sz="0" w:space="0" w:color="auto"/>
        <w:left w:val="none" w:sz="0" w:space="0" w:color="auto"/>
        <w:bottom w:val="none" w:sz="0" w:space="0" w:color="auto"/>
        <w:right w:val="none" w:sz="0" w:space="0" w:color="auto"/>
      </w:divBdr>
    </w:div>
    <w:div w:id="1264846151">
      <w:bodyDiv w:val="1"/>
      <w:marLeft w:val="0"/>
      <w:marRight w:val="0"/>
      <w:marTop w:val="0"/>
      <w:marBottom w:val="0"/>
      <w:divBdr>
        <w:top w:val="none" w:sz="0" w:space="0" w:color="auto"/>
        <w:left w:val="none" w:sz="0" w:space="0" w:color="auto"/>
        <w:bottom w:val="none" w:sz="0" w:space="0" w:color="auto"/>
        <w:right w:val="none" w:sz="0" w:space="0" w:color="auto"/>
      </w:divBdr>
      <w:divsChild>
        <w:div w:id="1685591484">
          <w:marLeft w:val="0"/>
          <w:marRight w:val="0"/>
          <w:marTop w:val="0"/>
          <w:marBottom w:val="0"/>
          <w:divBdr>
            <w:top w:val="none" w:sz="0" w:space="0" w:color="auto"/>
            <w:left w:val="none" w:sz="0" w:space="0" w:color="auto"/>
            <w:bottom w:val="none" w:sz="0" w:space="0" w:color="auto"/>
            <w:right w:val="none" w:sz="0" w:space="0" w:color="auto"/>
          </w:divBdr>
        </w:div>
        <w:div w:id="1658723435">
          <w:marLeft w:val="0"/>
          <w:marRight w:val="0"/>
          <w:marTop w:val="0"/>
          <w:marBottom w:val="0"/>
          <w:divBdr>
            <w:top w:val="none" w:sz="0" w:space="0" w:color="auto"/>
            <w:left w:val="none" w:sz="0" w:space="0" w:color="auto"/>
            <w:bottom w:val="none" w:sz="0" w:space="0" w:color="auto"/>
            <w:right w:val="none" w:sz="0" w:space="0" w:color="auto"/>
          </w:divBdr>
        </w:div>
        <w:div w:id="1178227496">
          <w:marLeft w:val="0"/>
          <w:marRight w:val="0"/>
          <w:marTop w:val="0"/>
          <w:marBottom w:val="0"/>
          <w:divBdr>
            <w:top w:val="none" w:sz="0" w:space="0" w:color="auto"/>
            <w:left w:val="none" w:sz="0" w:space="0" w:color="auto"/>
            <w:bottom w:val="none" w:sz="0" w:space="0" w:color="auto"/>
            <w:right w:val="none" w:sz="0" w:space="0" w:color="auto"/>
          </w:divBdr>
        </w:div>
      </w:divsChild>
    </w:div>
    <w:div w:id="1287421890">
      <w:bodyDiv w:val="1"/>
      <w:marLeft w:val="0"/>
      <w:marRight w:val="0"/>
      <w:marTop w:val="0"/>
      <w:marBottom w:val="0"/>
      <w:divBdr>
        <w:top w:val="none" w:sz="0" w:space="0" w:color="auto"/>
        <w:left w:val="none" w:sz="0" w:space="0" w:color="auto"/>
        <w:bottom w:val="none" w:sz="0" w:space="0" w:color="auto"/>
        <w:right w:val="none" w:sz="0" w:space="0" w:color="auto"/>
      </w:divBdr>
      <w:divsChild>
        <w:div w:id="1084956963">
          <w:marLeft w:val="0"/>
          <w:marRight w:val="0"/>
          <w:marTop w:val="0"/>
          <w:marBottom w:val="0"/>
          <w:divBdr>
            <w:top w:val="none" w:sz="0" w:space="0" w:color="auto"/>
            <w:left w:val="none" w:sz="0" w:space="0" w:color="auto"/>
            <w:bottom w:val="none" w:sz="0" w:space="0" w:color="auto"/>
            <w:right w:val="none" w:sz="0" w:space="0" w:color="auto"/>
          </w:divBdr>
          <w:divsChild>
            <w:div w:id="109185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37578">
      <w:bodyDiv w:val="1"/>
      <w:marLeft w:val="0"/>
      <w:marRight w:val="0"/>
      <w:marTop w:val="0"/>
      <w:marBottom w:val="0"/>
      <w:divBdr>
        <w:top w:val="none" w:sz="0" w:space="0" w:color="auto"/>
        <w:left w:val="none" w:sz="0" w:space="0" w:color="auto"/>
        <w:bottom w:val="none" w:sz="0" w:space="0" w:color="auto"/>
        <w:right w:val="none" w:sz="0" w:space="0" w:color="auto"/>
      </w:divBdr>
    </w:div>
    <w:div w:id="1544175547">
      <w:bodyDiv w:val="1"/>
      <w:marLeft w:val="0"/>
      <w:marRight w:val="0"/>
      <w:marTop w:val="0"/>
      <w:marBottom w:val="0"/>
      <w:divBdr>
        <w:top w:val="none" w:sz="0" w:space="0" w:color="auto"/>
        <w:left w:val="none" w:sz="0" w:space="0" w:color="auto"/>
        <w:bottom w:val="none" w:sz="0" w:space="0" w:color="auto"/>
        <w:right w:val="none" w:sz="0" w:space="0" w:color="auto"/>
      </w:divBdr>
      <w:divsChild>
        <w:div w:id="770275831">
          <w:marLeft w:val="0"/>
          <w:marRight w:val="0"/>
          <w:marTop w:val="0"/>
          <w:marBottom w:val="0"/>
          <w:divBdr>
            <w:top w:val="none" w:sz="0" w:space="0" w:color="auto"/>
            <w:left w:val="none" w:sz="0" w:space="0" w:color="auto"/>
            <w:bottom w:val="none" w:sz="0" w:space="0" w:color="auto"/>
            <w:right w:val="none" w:sz="0" w:space="0" w:color="auto"/>
          </w:divBdr>
          <w:divsChild>
            <w:div w:id="1308054118">
              <w:marLeft w:val="0"/>
              <w:marRight w:val="0"/>
              <w:marTop w:val="0"/>
              <w:marBottom w:val="0"/>
              <w:divBdr>
                <w:top w:val="none" w:sz="0" w:space="0" w:color="auto"/>
                <w:left w:val="none" w:sz="0" w:space="0" w:color="auto"/>
                <w:bottom w:val="none" w:sz="0" w:space="0" w:color="auto"/>
                <w:right w:val="none" w:sz="0" w:space="0" w:color="auto"/>
              </w:divBdr>
              <w:divsChild>
                <w:div w:id="1631740677">
                  <w:marLeft w:val="0"/>
                  <w:marRight w:val="1125"/>
                  <w:marTop w:val="150"/>
                  <w:marBottom w:val="0"/>
                  <w:divBdr>
                    <w:top w:val="single" w:sz="6" w:space="5" w:color="E0E0E0"/>
                    <w:left w:val="single" w:sz="6" w:space="12" w:color="E0E0E0"/>
                    <w:bottom w:val="single" w:sz="6" w:space="5" w:color="E0E0E0"/>
                    <w:right w:val="single" w:sz="6" w:space="12" w:color="E0E0E0"/>
                  </w:divBdr>
                </w:div>
              </w:divsChild>
            </w:div>
          </w:divsChild>
        </w:div>
      </w:divsChild>
    </w:div>
    <w:div w:id="1604070710">
      <w:bodyDiv w:val="1"/>
      <w:marLeft w:val="0"/>
      <w:marRight w:val="0"/>
      <w:marTop w:val="0"/>
      <w:marBottom w:val="0"/>
      <w:divBdr>
        <w:top w:val="none" w:sz="0" w:space="0" w:color="auto"/>
        <w:left w:val="none" w:sz="0" w:space="0" w:color="auto"/>
        <w:bottom w:val="none" w:sz="0" w:space="0" w:color="auto"/>
        <w:right w:val="none" w:sz="0" w:space="0" w:color="auto"/>
      </w:divBdr>
      <w:divsChild>
        <w:div w:id="2005739745">
          <w:marLeft w:val="0"/>
          <w:marRight w:val="0"/>
          <w:marTop w:val="0"/>
          <w:marBottom w:val="0"/>
          <w:divBdr>
            <w:top w:val="none" w:sz="0" w:space="0" w:color="auto"/>
            <w:left w:val="none" w:sz="0" w:space="0" w:color="auto"/>
            <w:bottom w:val="none" w:sz="0" w:space="0" w:color="auto"/>
            <w:right w:val="none" w:sz="0" w:space="0" w:color="auto"/>
          </w:divBdr>
          <w:divsChild>
            <w:div w:id="169535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73592">
      <w:bodyDiv w:val="1"/>
      <w:marLeft w:val="0"/>
      <w:marRight w:val="0"/>
      <w:marTop w:val="0"/>
      <w:marBottom w:val="0"/>
      <w:divBdr>
        <w:top w:val="none" w:sz="0" w:space="0" w:color="auto"/>
        <w:left w:val="none" w:sz="0" w:space="0" w:color="auto"/>
        <w:bottom w:val="none" w:sz="0" w:space="0" w:color="auto"/>
        <w:right w:val="none" w:sz="0" w:space="0" w:color="auto"/>
      </w:divBdr>
      <w:divsChild>
        <w:div w:id="1289817504">
          <w:marLeft w:val="0"/>
          <w:marRight w:val="0"/>
          <w:marTop w:val="0"/>
          <w:marBottom w:val="0"/>
          <w:divBdr>
            <w:top w:val="none" w:sz="0" w:space="0" w:color="auto"/>
            <w:left w:val="none" w:sz="0" w:space="0" w:color="auto"/>
            <w:bottom w:val="none" w:sz="0" w:space="0" w:color="auto"/>
            <w:right w:val="none" w:sz="0" w:space="0" w:color="auto"/>
          </w:divBdr>
        </w:div>
      </w:divsChild>
    </w:div>
    <w:div w:id="2110543657">
      <w:bodyDiv w:val="1"/>
      <w:marLeft w:val="0"/>
      <w:marRight w:val="0"/>
      <w:marTop w:val="0"/>
      <w:marBottom w:val="0"/>
      <w:divBdr>
        <w:top w:val="none" w:sz="0" w:space="0" w:color="auto"/>
        <w:left w:val="none" w:sz="0" w:space="0" w:color="auto"/>
        <w:bottom w:val="none" w:sz="0" w:space="0" w:color="auto"/>
        <w:right w:val="none" w:sz="0" w:space="0" w:color="auto"/>
      </w:divBdr>
      <w:divsChild>
        <w:div w:id="2015184178">
          <w:marLeft w:val="0"/>
          <w:marRight w:val="0"/>
          <w:marTop w:val="0"/>
          <w:marBottom w:val="0"/>
          <w:divBdr>
            <w:top w:val="none" w:sz="0" w:space="0" w:color="auto"/>
            <w:left w:val="none" w:sz="0" w:space="0" w:color="auto"/>
            <w:bottom w:val="none" w:sz="0" w:space="0" w:color="auto"/>
            <w:right w:val="none" w:sz="0" w:space="0" w:color="auto"/>
          </w:divBdr>
          <w:divsChild>
            <w:div w:id="1038318677">
              <w:marLeft w:val="0"/>
              <w:marRight w:val="0"/>
              <w:marTop w:val="0"/>
              <w:marBottom w:val="0"/>
              <w:divBdr>
                <w:top w:val="none" w:sz="0" w:space="0" w:color="auto"/>
                <w:left w:val="none" w:sz="0" w:space="0" w:color="auto"/>
                <w:bottom w:val="none" w:sz="0" w:space="0" w:color="auto"/>
                <w:right w:val="none" w:sz="0" w:space="0" w:color="auto"/>
              </w:divBdr>
              <w:divsChild>
                <w:div w:id="1115096473">
                  <w:marLeft w:val="0"/>
                  <w:marRight w:val="0"/>
                  <w:marTop w:val="0"/>
                  <w:marBottom w:val="0"/>
                  <w:divBdr>
                    <w:top w:val="none" w:sz="0" w:space="0" w:color="auto"/>
                    <w:left w:val="none" w:sz="0" w:space="0" w:color="auto"/>
                    <w:bottom w:val="none" w:sz="0" w:space="0" w:color="auto"/>
                    <w:right w:val="none" w:sz="0" w:space="0" w:color="auto"/>
                  </w:divBdr>
                  <w:divsChild>
                    <w:div w:id="342437715">
                      <w:marLeft w:val="0"/>
                      <w:marRight w:val="0"/>
                      <w:marTop w:val="0"/>
                      <w:marBottom w:val="0"/>
                      <w:divBdr>
                        <w:top w:val="none" w:sz="0" w:space="0" w:color="auto"/>
                        <w:left w:val="none" w:sz="0" w:space="0" w:color="auto"/>
                        <w:bottom w:val="none" w:sz="0" w:space="0" w:color="auto"/>
                        <w:right w:val="none" w:sz="0" w:space="0" w:color="auto"/>
                      </w:divBdr>
                    </w:div>
                    <w:div w:id="2215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ubu.es/escuela-politecnica-superior/estructura-del-centro/normativa-y-reglamentos/reglamento-sobre-trabajo-fin-de-grado-y-trabajo-fin-de-master"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github.com/ubutfgm/plantillaLatex"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github.com/ubutfgm/plantillaLatex"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hyperlink" Target="https://www.ubu.es/servicio-de-gestion-academica-0/normativa-en-gestion-academica/normativa-con-caracter-general/reglamento-de-evaluacion-de-la-universidad-de-burgos" TargetMode="External"/><Relationship Id="rId4" Type="http://schemas.openxmlformats.org/officeDocument/2006/relationships/webSettings" Target="webSettings.xml"/><Relationship Id="rId9" Type="http://schemas.openxmlformats.org/officeDocument/2006/relationships/hyperlink" Target="https://www.ubu.es/grado-oficial-online-en-ingenieria-informatica/informacion-basica/trabajo-fin-de-grado" TargetMode="External"/><Relationship Id="rId14" Type="http://schemas.openxmlformats.org/officeDocument/2006/relationships/hyperlink" Target="https://www.ubu.es/acceso-admision-y-matricula/matricula/matricula-de-grado/precios-publicos/escuela-politecnica-superior/grado-en-ingenieria-informat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6</Pages>
  <Words>4659</Words>
  <Characters>25629</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Asensio</dc:creator>
  <cp:keywords/>
  <dc:description/>
  <cp:lastModifiedBy>Alfredo Asensio</cp:lastModifiedBy>
  <cp:revision>35</cp:revision>
  <dcterms:created xsi:type="dcterms:W3CDTF">2021-02-10T18:06:00Z</dcterms:created>
  <dcterms:modified xsi:type="dcterms:W3CDTF">2021-06-24T13:52:00Z</dcterms:modified>
</cp:coreProperties>
</file>